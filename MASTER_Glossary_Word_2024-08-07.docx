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DA31" w14:textId="304201EB" w:rsidR="00D11A57" w:rsidRPr="005010CD" w:rsidRDefault="00C33EE9" w:rsidP="005010CD">
      <w:pPr>
        <w:pStyle w:val="Heading1"/>
      </w:pPr>
      <w:r w:rsidRPr="005010CD">
        <w:t>MASTER Glossary</w:t>
      </w:r>
    </w:p>
    <w:p w14:paraId="63F33127" w14:textId="2A6C85B3" w:rsidR="00B45D5D" w:rsidRPr="00B45D5D" w:rsidRDefault="0077791D" w:rsidP="005000B1">
      <w:pPr>
        <w:spacing w:after="0"/>
      </w:pPr>
      <w:r w:rsidRPr="0077791D">
        <w:rPr>
          <w:highlight w:val="yellow"/>
        </w:rPr>
        <w:t>**/*</w:t>
      </w:r>
      <w:r w:rsidR="00B45D5D">
        <w:t xml:space="preserve"> NOT mandatory</w:t>
      </w:r>
    </w:p>
    <w:tbl>
      <w:tblPr>
        <w:tblW w:w="16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8"/>
        <w:gridCol w:w="8561"/>
        <w:gridCol w:w="737"/>
        <w:gridCol w:w="1191"/>
        <w:gridCol w:w="968"/>
        <w:gridCol w:w="964"/>
        <w:gridCol w:w="1474"/>
      </w:tblGrid>
      <w:tr w:rsidR="0077791D" w:rsidRPr="005010CD" w14:paraId="30001CCF" w14:textId="77777777" w:rsidTr="005010CD">
        <w:trPr>
          <w:trHeight w:val="20"/>
        </w:trPr>
        <w:tc>
          <w:tcPr>
            <w:tcW w:w="2608" w:type="dxa"/>
            <w:shd w:val="clear" w:color="auto" w:fill="DBDBDB" w:themeFill="accent3" w:themeFillTint="66"/>
            <w:tcMar>
              <w:left w:w="0" w:type="dxa"/>
              <w:right w:w="0" w:type="dxa"/>
            </w:tcMar>
          </w:tcPr>
          <w:p w14:paraId="0F7097D3" w14:textId="77777777" w:rsidR="0077791D" w:rsidRPr="005010CD" w:rsidRDefault="0077791D" w:rsidP="005000B1">
            <w:pPr>
              <w:spacing w:after="0" w:line="240" w:lineRule="auto"/>
              <w:ind w:left="57" w:right="57"/>
              <w:rPr>
                <w:rFonts w:ascii="Arial" w:eastAsia="Times New Roman" w:hAnsi="Arial" w:cs="Arial"/>
                <w:b/>
                <w:bCs/>
                <w:color w:val="000000"/>
                <w:kern w:val="0"/>
                <w:sz w:val="20"/>
                <w:szCs w:val="20"/>
                <w:lang w:eastAsia="en-CA"/>
                <w14:ligatures w14:val="none"/>
              </w:rPr>
            </w:pPr>
            <w:bookmarkStart w:id="0" w:name="_Hlk158996331"/>
            <w:r w:rsidRPr="005010CD">
              <w:rPr>
                <w:rFonts w:ascii="Arial" w:eastAsia="Times New Roman" w:hAnsi="Arial" w:cs="Arial"/>
                <w:b/>
                <w:bCs/>
                <w:color w:val="000000"/>
                <w:kern w:val="0"/>
                <w:sz w:val="20"/>
                <w:szCs w:val="20"/>
                <w:lang w:eastAsia="en-CA"/>
                <w14:ligatures w14:val="none"/>
              </w:rPr>
              <w:t>field_name</w:t>
            </w:r>
            <w:r w:rsidRPr="005010CD">
              <w:rPr>
                <w:rFonts w:ascii="Arial" w:eastAsia="Times New Roman" w:hAnsi="Arial" w:cs="Arial"/>
                <w:b/>
                <w:bCs/>
                <w:color w:val="000000"/>
                <w:kern w:val="0"/>
                <w:sz w:val="20"/>
                <w:szCs w:val="20"/>
                <w:lang w:eastAsia="en-CA"/>
                <w14:ligatures w14:val="none"/>
              </w:rPr>
              <w:t>1</w:t>
            </w:r>
          </w:p>
        </w:tc>
        <w:tc>
          <w:tcPr>
            <w:tcW w:w="8561" w:type="dxa"/>
            <w:shd w:val="clear" w:color="auto" w:fill="DBDBDB" w:themeFill="accent3" w:themeFillTint="66"/>
            <w:tcMar>
              <w:left w:w="0" w:type="dxa"/>
              <w:right w:w="0" w:type="dxa"/>
            </w:tcMar>
            <w:hideMark/>
          </w:tcPr>
          <w:p w14:paraId="6D7D3B83" w14:textId="77777777" w:rsidR="0077791D" w:rsidRPr="005010CD" w:rsidRDefault="0077791D" w:rsidP="005000B1">
            <w:pPr>
              <w:spacing w:after="0" w:line="240" w:lineRule="auto"/>
              <w:ind w:left="57"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definition</w:t>
            </w:r>
          </w:p>
        </w:tc>
        <w:tc>
          <w:tcPr>
            <w:tcW w:w="737" w:type="dxa"/>
            <w:shd w:val="clear" w:color="auto" w:fill="DBDBDB" w:themeFill="accent3" w:themeFillTint="66"/>
            <w:tcMar>
              <w:left w:w="0" w:type="dxa"/>
              <w:right w:w="0" w:type="dxa"/>
            </w:tcMar>
          </w:tcPr>
          <w:p w14:paraId="786103D4" w14:textId="77777777" w:rsidR="0077791D" w:rsidRPr="005010CD" w:rsidRDefault="0077791D" w:rsidP="005000B1">
            <w:pPr>
              <w:spacing w:after="0" w:line="240" w:lineRule="auto"/>
              <w:ind w:left="57"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blank</w:t>
            </w:r>
          </w:p>
        </w:tc>
        <w:tc>
          <w:tcPr>
            <w:tcW w:w="1191" w:type="dxa"/>
            <w:shd w:val="clear" w:color="auto" w:fill="DBDBDB" w:themeFill="accent3" w:themeFillTint="66"/>
            <w:tcMar>
              <w:left w:w="28" w:type="dxa"/>
              <w:right w:w="28" w:type="dxa"/>
            </w:tcMar>
          </w:tcPr>
          <w:p w14:paraId="3CDCC3F1" w14:textId="77777777" w:rsidR="0077791D" w:rsidRPr="005010CD" w:rsidRDefault="0077791D" w:rsidP="005000B1">
            <w:pPr>
              <w:spacing w:after="0" w:line="240" w:lineRule="auto"/>
              <w:ind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mandatory</w:t>
            </w:r>
          </w:p>
        </w:tc>
        <w:tc>
          <w:tcPr>
            <w:tcW w:w="968" w:type="dxa"/>
            <w:shd w:val="clear" w:color="auto" w:fill="DBDBDB" w:themeFill="accent3" w:themeFillTint="66"/>
            <w:tcMar>
              <w:left w:w="0" w:type="dxa"/>
              <w:right w:w="0" w:type="dxa"/>
            </w:tcMar>
            <w:hideMark/>
          </w:tcPr>
          <w:p w14:paraId="7C55CBFD" w14:textId="77777777" w:rsidR="0077791D" w:rsidRPr="005010CD" w:rsidRDefault="0077791D" w:rsidP="005000B1">
            <w:pPr>
              <w:spacing w:after="0" w:line="240" w:lineRule="auto"/>
              <w:ind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metadata</w:t>
            </w:r>
          </w:p>
        </w:tc>
        <w:tc>
          <w:tcPr>
            <w:tcW w:w="964" w:type="dxa"/>
            <w:shd w:val="clear" w:color="auto" w:fill="DBDBDB" w:themeFill="accent3" w:themeFillTint="66"/>
            <w:tcMar>
              <w:left w:w="0" w:type="dxa"/>
              <w:right w:w="0" w:type="dxa"/>
            </w:tcMar>
            <w:hideMark/>
          </w:tcPr>
          <w:p w14:paraId="027FA824" w14:textId="77777777" w:rsidR="0077791D" w:rsidRPr="005010CD" w:rsidRDefault="0077791D" w:rsidP="005000B1">
            <w:pPr>
              <w:spacing w:after="0" w:line="240" w:lineRule="auto"/>
              <w:ind w:left="57" w:right="57"/>
              <w:rPr>
                <w:rFonts w:ascii="Arial" w:eastAsia="Times New Roman" w:hAnsi="Arial" w:cs="Arial"/>
                <w:b/>
                <w:bCs/>
                <w:kern w:val="0"/>
                <w:sz w:val="20"/>
                <w:szCs w:val="20"/>
                <w:lang w:eastAsia="en-CA"/>
                <w14:ligatures w14:val="none"/>
              </w:rPr>
            </w:pPr>
            <w:r w:rsidRPr="005010CD">
              <w:rPr>
                <w:rFonts w:ascii="Arial" w:eastAsia="Times New Roman" w:hAnsi="Arial" w:cs="Arial"/>
                <w:b/>
                <w:bCs/>
                <w:kern w:val="0"/>
                <w:sz w:val="20"/>
                <w:szCs w:val="20"/>
                <w:lang w:eastAsia="en-CA"/>
                <w14:ligatures w14:val="none"/>
              </w:rPr>
              <w:t>survey</w:t>
            </w:r>
          </w:p>
        </w:tc>
        <w:tc>
          <w:tcPr>
            <w:tcW w:w="1474" w:type="dxa"/>
            <w:shd w:val="clear" w:color="auto" w:fill="DBDBDB" w:themeFill="accent3" w:themeFillTint="66"/>
            <w:tcMar>
              <w:left w:w="0" w:type="dxa"/>
              <w:right w:w="0" w:type="dxa"/>
            </w:tcMar>
          </w:tcPr>
          <w:p w14:paraId="76623109" w14:textId="77777777" w:rsidR="0077791D" w:rsidRPr="005010CD" w:rsidRDefault="0077791D" w:rsidP="005000B1">
            <w:pPr>
              <w:spacing w:after="0" w:line="240" w:lineRule="auto"/>
              <w:ind w:left="57" w:right="57"/>
              <w:rPr>
                <w:rFonts w:ascii="Arial" w:hAnsi="Arial" w:cs="Arial"/>
                <w:b/>
                <w:bCs/>
                <w:sz w:val="20"/>
                <w:szCs w:val="20"/>
              </w:rPr>
            </w:pPr>
            <w:r w:rsidRPr="005010CD">
              <w:rPr>
                <w:rFonts w:ascii="Arial" w:hAnsi="Arial" w:cs="Arial"/>
                <w:b/>
                <w:bCs/>
                <w:sz w:val="20"/>
                <w:szCs w:val="20"/>
              </w:rPr>
              <w:t>key</w:t>
            </w:r>
          </w:p>
        </w:tc>
      </w:tr>
      <w:tr w:rsidR="0077791D" w:rsidRPr="005010CD" w14:paraId="4DB64EFE" w14:textId="77777777" w:rsidTr="005010CD">
        <w:trPr>
          <w:trHeight w:val="20"/>
        </w:trPr>
        <w:tc>
          <w:tcPr>
            <w:tcW w:w="2608" w:type="dxa"/>
            <w:tcMar>
              <w:left w:w="0" w:type="dxa"/>
              <w:right w:w="0" w:type="dxa"/>
            </w:tcMar>
          </w:tcPr>
          <w:p w14:paraId="0F5E096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 w:name="number_of_images"/>
            <w:r w:rsidRPr="0077791D">
              <w:rPr>
                <w:rFonts w:ascii="Arial" w:hAnsi="Arial" w:cs="Arial"/>
                <w:b/>
                <w:sz w:val="20"/>
                <w:szCs w:val="20"/>
                <w:highlight w:val="yellow"/>
              </w:rPr>
              <w:t>**/*</w:t>
            </w:r>
            <w:r w:rsidRPr="005010CD">
              <w:rPr>
                <w:rFonts w:ascii="Arial" w:eastAsia="Times New Roman" w:hAnsi="Arial" w:cs="Arial"/>
                <w:b/>
                <w:bCs/>
                <w:color w:val="000000"/>
                <w:kern w:val="0"/>
                <w:sz w:val="20"/>
                <w:szCs w:val="20"/>
                <w:lang w:eastAsia="en-CA"/>
                <w14:ligatures w14:val="none"/>
              </w:rPr>
              <w:t># Of Images</w:t>
            </w:r>
            <w:bookmarkEnd w:id="1"/>
            <w:r w:rsidRPr="005010CD">
              <w:rPr>
                <w:rFonts w:ascii="Arial" w:hAnsi="Arial" w:cs="Arial"/>
                <w:b/>
                <w:sz w:val="20"/>
                <w:szCs w:val="20"/>
              </w:rPr>
              <w:t>**</w:t>
            </w:r>
          </w:p>
        </w:tc>
        <w:tc>
          <w:tcPr>
            <w:tcW w:w="8561" w:type="dxa"/>
            <w:shd w:val="clear" w:color="auto" w:fill="auto"/>
            <w:tcMar>
              <w:left w:w="0" w:type="dxa"/>
              <w:right w:w="0" w:type="dxa"/>
            </w:tcMar>
            <w:hideMark/>
          </w:tcPr>
          <w:p w14:paraId="259B13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images on an SD card.</w:t>
            </w:r>
          </w:p>
        </w:tc>
        <w:tc>
          <w:tcPr>
            <w:tcW w:w="737" w:type="dxa"/>
            <w:tcMar>
              <w:left w:w="0" w:type="dxa"/>
              <w:right w:w="0" w:type="dxa"/>
            </w:tcMar>
          </w:tcPr>
          <w:p w14:paraId="493A802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4525E5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6F9D5B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989C55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563B8D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number_of_images</w:t>
            </w:r>
          </w:p>
        </w:tc>
      </w:tr>
      <w:tr w:rsidR="0077791D" w:rsidRPr="005010CD" w14:paraId="7829BFB5" w14:textId="77777777" w:rsidTr="005010CD">
        <w:trPr>
          <w:trHeight w:val="20"/>
        </w:trPr>
        <w:tc>
          <w:tcPr>
            <w:tcW w:w="2608" w:type="dxa"/>
            <w:tcMar>
              <w:left w:w="0" w:type="dxa"/>
              <w:right w:w="0" w:type="dxa"/>
            </w:tcMar>
          </w:tcPr>
          <w:p w14:paraId="660146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 w:name="access_method"/>
            <w:r w:rsidRPr="0077791D">
              <w:rPr>
                <w:rFonts w:ascii="Arial" w:hAnsi="Arial" w:cs="Arial"/>
                <w:b/>
                <w:sz w:val="20"/>
                <w:szCs w:val="20"/>
                <w:highlight w:val="yellow"/>
              </w:rPr>
              <w:t>**/*</w:t>
            </w:r>
            <w:r w:rsidRPr="005010CD">
              <w:rPr>
                <w:rFonts w:ascii="Arial" w:hAnsi="Arial" w:cs="Arial"/>
                <w:b/>
                <w:sz w:val="20"/>
                <w:szCs w:val="20"/>
              </w:rPr>
              <w:t>Access Method</w:t>
            </w:r>
            <w:bookmarkEnd w:id="2"/>
            <w:r w:rsidRPr="005010CD">
              <w:rPr>
                <w:rFonts w:ascii="Arial" w:hAnsi="Arial" w:cs="Arial"/>
                <w:b/>
                <w:sz w:val="20"/>
                <w:szCs w:val="20"/>
              </w:rPr>
              <w:t>**</w:t>
            </w:r>
          </w:p>
        </w:tc>
        <w:tc>
          <w:tcPr>
            <w:tcW w:w="8561" w:type="dxa"/>
            <w:shd w:val="clear" w:color="auto" w:fill="auto"/>
            <w:tcMar>
              <w:left w:w="0" w:type="dxa"/>
              <w:right w:w="0" w:type="dxa"/>
            </w:tcMar>
            <w:hideMark/>
          </w:tcPr>
          <w:p w14:paraId="59E87FF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method used to reach the camera location (e.g., on "Foot," "ATV," "Helicopter," etc.).</w:t>
            </w:r>
          </w:p>
        </w:tc>
        <w:tc>
          <w:tcPr>
            <w:tcW w:w="737" w:type="dxa"/>
            <w:tcMar>
              <w:left w:w="0" w:type="dxa"/>
              <w:right w:w="0" w:type="dxa"/>
            </w:tcMar>
          </w:tcPr>
          <w:p w14:paraId="4782FA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6BDE43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DE7C78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FDE417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C82274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access_method</w:t>
            </w:r>
          </w:p>
        </w:tc>
      </w:tr>
      <w:tr w:rsidR="0077791D" w:rsidRPr="005010CD" w14:paraId="732CBF40" w14:textId="77777777" w:rsidTr="005010CD">
        <w:trPr>
          <w:trHeight w:val="20"/>
        </w:trPr>
        <w:tc>
          <w:tcPr>
            <w:tcW w:w="2608" w:type="dxa"/>
            <w:tcMar>
              <w:left w:w="0" w:type="dxa"/>
              <w:right w:w="0" w:type="dxa"/>
            </w:tcMar>
          </w:tcPr>
          <w:p w14:paraId="74AC78B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 w:name="animal_i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Animal ID</w:t>
            </w:r>
            <w:bookmarkEnd w:id="3"/>
            <w:r w:rsidRPr="005010CD">
              <w:rPr>
                <w:rFonts w:ascii="Arial" w:hAnsi="Arial" w:cs="Arial"/>
                <w:b/>
                <w:sz w:val="20"/>
                <w:szCs w:val="20"/>
              </w:rPr>
              <w:t>**</w:t>
            </w:r>
          </w:p>
        </w:tc>
        <w:tc>
          <w:tcPr>
            <w:tcW w:w="8561" w:type="dxa"/>
            <w:shd w:val="clear" w:color="auto" w:fill="auto"/>
            <w:tcMar>
              <w:left w:w="0" w:type="dxa"/>
              <w:right w:w="0" w:type="dxa"/>
            </w:tcMar>
            <w:hideMark/>
          </w:tcPr>
          <w:p w14:paraId="179EF48C" w14:textId="77777777" w:rsidR="0077791D" w:rsidRPr="005010CD" w:rsidRDefault="0077791D" w:rsidP="005000B1">
            <w:pPr>
              <w:spacing w:after="0" w:line="240" w:lineRule="auto"/>
              <w:ind w:left="57" w:right="57"/>
              <w:rPr>
                <w:rFonts w:ascii="Arial" w:eastAsia="Times New Roman" w:hAnsi="Arial" w:cs="Arial"/>
                <w:color w:val="000000" w:themeColor="text1"/>
                <w:sz w:val="20"/>
                <w:szCs w:val="20"/>
                <w:lang w:eastAsia="en-CA"/>
              </w:rPr>
            </w:pPr>
            <w:r w:rsidRPr="005010CD">
              <w:rPr>
                <w:rFonts w:ascii="Arial" w:eastAsia="Times New Roman" w:hAnsi="Arial" w:cs="Arial"/>
                <w:color w:val="000000"/>
                <w:kern w:val="0"/>
                <w:sz w:val="20"/>
                <w:szCs w:val="20"/>
                <w:lang w:eastAsia="en-CA"/>
                <w14:ligatures w14:val="none"/>
              </w:rPr>
              <w:t xml:space="preserve">A unique ID for an animal that can be uniquely identified (e.g., marked in some way). </w:t>
            </w:r>
            <w:r w:rsidRPr="005010CD">
              <w:rPr>
                <w:rFonts w:ascii="Arial" w:eastAsia="Times New Roman" w:hAnsi="Arial" w:cs="Arial"/>
                <w:color w:val="000000" w:themeColor="text1"/>
                <w:sz w:val="20"/>
                <w:szCs w:val="20"/>
                <w:lang w:eastAsia="en-CA"/>
              </w:rPr>
              <w:t>If multiple unique individuals are identified, enter an Animal ID for each as a unique row. Leave blank if not applicable.</w:t>
            </w:r>
          </w:p>
        </w:tc>
        <w:tc>
          <w:tcPr>
            <w:tcW w:w="737" w:type="dxa"/>
            <w:tcMar>
              <w:left w:w="0" w:type="dxa"/>
              <w:right w:w="0" w:type="dxa"/>
            </w:tcMar>
          </w:tcPr>
          <w:p w14:paraId="481855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882FA4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3C7947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1A974E9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9AE6A3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animal_id</w:t>
            </w:r>
          </w:p>
        </w:tc>
      </w:tr>
      <w:tr w:rsidR="0077791D" w:rsidRPr="005010CD" w14:paraId="20120163" w14:textId="77777777" w:rsidTr="005010CD">
        <w:trPr>
          <w:trHeight w:val="20"/>
        </w:trPr>
        <w:tc>
          <w:tcPr>
            <w:tcW w:w="2608" w:type="dxa"/>
            <w:tcMar>
              <w:left w:w="0" w:type="dxa"/>
              <w:right w:w="0" w:type="dxa"/>
            </w:tcMar>
          </w:tcPr>
          <w:p w14:paraId="16B1F83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 w:name="batteries_replace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Batteries Replaced</w:t>
            </w:r>
            <w:bookmarkEnd w:id="4"/>
            <w:r w:rsidRPr="005010CD">
              <w:rPr>
                <w:rFonts w:ascii="Arial" w:hAnsi="Arial" w:cs="Arial"/>
                <w:b/>
                <w:sz w:val="20"/>
                <w:szCs w:val="20"/>
              </w:rPr>
              <w:t>**</w:t>
            </w:r>
          </w:p>
        </w:tc>
        <w:tc>
          <w:tcPr>
            <w:tcW w:w="8561" w:type="dxa"/>
            <w:shd w:val="clear" w:color="auto" w:fill="auto"/>
            <w:tcMar>
              <w:left w:w="0" w:type="dxa"/>
              <w:right w:w="0" w:type="dxa"/>
            </w:tcMar>
            <w:hideMark/>
          </w:tcPr>
          <w:p w14:paraId="448BC9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the camera's batteries were replaced.</w:t>
            </w:r>
          </w:p>
        </w:tc>
        <w:tc>
          <w:tcPr>
            <w:tcW w:w="737" w:type="dxa"/>
            <w:tcMar>
              <w:left w:w="0" w:type="dxa"/>
              <w:right w:w="0" w:type="dxa"/>
            </w:tcMar>
          </w:tcPr>
          <w:p w14:paraId="41C84D1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C42C3A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859868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D8B029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8EE7BD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batteries_replaced</w:t>
            </w:r>
          </w:p>
        </w:tc>
      </w:tr>
      <w:tr w:rsidR="0077791D" w:rsidRPr="005010CD" w14:paraId="04E3F38E" w14:textId="77777777" w:rsidTr="005010CD">
        <w:trPr>
          <w:trHeight w:val="20"/>
        </w:trPr>
        <w:tc>
          <w:tcPr>
            <w:tcW w:w="2608" w:type="dxa"/>
            <w:tcMar>
              <w:left w:w="0" w:type="dxa"/>
              <w:right w:w="0" w:type="dxa"/>
            </w:tcMar>
          </w:tcPr>
          <w:p w14:paraId="6DCBE65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 w:name="behaviour"/>
            <w:r w:rsidRPr="0077791D">
              <w:rPr>
                <w:rFonts w:ascii="Arial" w:hAnsi="Arial" w:cs="Arial"/>
                <w:b/>
                <w:bCs/>
                <w:sz w:val="20"/>
                <w:szCs w:val="20"/>
                <w:highlight w:val="yellow"/>
              </w:rPr>
              <w:t>**/*</w:t>
            </w:r>
            <w:r w:rsidRPr="005010CD">
              <w:rPr>
                <w:rFonts w:ascii="Arial" w:hAnsi="Arial" w:cs="Arial"/>
                <w:b/>
                <w:bCs/>
                <w:sz w:val="20"/>
                <w:szCs w:val="20"/>
              </w:rPr>
              <w:t>Behaviour</w:t>
            </w:r>
            <w:bookmarkEnd w:id="5"/>
            <w:r w:rsidRPr="005010CD">
              <w:rPr>
                <w:rFonts w:ascii="Arial" w:hAnsi="Arial" w:cs="Arial"/>
                <w:b/>
                <w:sz w:val="20"/>
                <w:szCs w:val="20"/>
              </w:rPr>
              <w:t>**</w:t>
            </w:r>
          </w:p>
        </w:tc>
        <w:tc>
          <w:tcPr>
            <w:tcW w:w="8561" w:type="dxa"/>
            <w:shd w:val="clear" w:color="auto" w:fill="auto"/>
            <w:tcMar>
              <w:left w:w="0" w:type="dxa"/>
              <w:right w:w="0" w:type="dxa"/>
            </w:tcMar>
            <w:hideMark/>
          </w:tcPr>
          <w:p w14:paraId="42516ED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behaviour of the individual(s) being categorized (e.g., "Standing," "Drinking," "Vigilant," etc.).</w:t>
            </w:r>
          </w:p>
        </w:tc>
        <w:tc>
          <w:tcPr>
            <w:tcW w:w="737" w:type="dxa"/>
            <w:tcMar>
              <w:left w:w="0" w:type="dxa"/>
              <w:right w:w="0" w:type="dxa"/>
            </w:tcMar>
          </w:tcPr>
          <w:p w14:paraId="49167EC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F0A937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53C87A7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D0F54F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03C505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behaviour</w:t>
            </w:r>
          </w:p>
        </w:tc>
      </w:tr>
      <w:tr w:rsidR="0077791D" w:rsidRPr="005010CD" w14:paraId="4465E6D6" w14:textId="77777777" w:rsidTr="005010CD">
        <w:trPr>
          <w:trHeight w:val="20"/>
        </w:trPr>
        <w:tc>
          <w:tcPr>
            <w:tcW w:w="2608" w:type="dxa"/>
            <w:tcMar>
              <w:left w:w="0" w:type="dxa"/>
              <w:right w:w="0" w:type="dxa"/>
            </w:tcMar>
          </w:tcPr>
          <w:p w14:paraId="3803340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 w:name="camera_active_on_arrival"/>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Active On Arrival</w:t>
            </w:r>
            <w:bookmarkEnd w:id="6"/>
            <w:r w:rsidRPr="005010CD">
              <w:rPr>
                <w:rFonts w:ascii="Arial" w:hAnsi="Arial" w:cs="Arial"/>
                <w:b/>
                <w:sz w:val="20"/>
                <w:szCs w:val="20"/>
              </w:rPr>
              <w:t>**</w:t>
            </w:r>
          </w:p>
        </w:tc>
        <w:tc>
          <w:tcPr>
            <w:tcW w:w="8561" w:type="dxa"/>
            <w:shd w:val="clear" w:color="auto" w:fill="auto"/>
            <w:tcMar>
              <w:left w:w="0" w:type="dxa"/>
              <w:right w:w="0" w:type="dxa"/>
            </w:tcMar>
            <w:hideMark/>
          </w:tcPr>
          <w:p w14:paraId="6DF0A9A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camera was functional upon arrival.</w:t>
            </w:r>
          </w:p>
        </w:tc>
        <w:tc>
          <w:tcPr>
            <w:tcW w:w="737" w:type="dxa"/>
            <w:tcMar>
              <w:left w:w="0" w:type="dxa"/>
              <w:right w:w="0" w:type="dxa"/>
            </w:tcMar>
          </w:tcPr>
          <w:p w14:paraId="44A9E1E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44B70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D1A1B8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D9DD21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A91BF5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camera_active_on_arrival</w:t>
            </w:r>
          </w:p>
        </w:tc>
      </w:tr>
      <w:tr w:rsidR="0077791D" w:rsidRPr="005010CD" w14:paraId="65758903" w14:textId="77777777" w:rsidTr="005010CD">
        <w:trPr>
          <w:trHeight w:val="20"/>
        </w:trPr>
        <w:tc>
          <w:tcPr>
            <w:tcW w:w="2608" w:type="dxa"/>
            <w:tcMar>
              <w:left w:w="0" w:type="dxa"/>
              <w:right w:w="0" w:type="dxa"/>
            </w:tcMar>
          </w:tcPr>
          <w:p w14:paraId="14557A2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 w:name="camera_active_on_departur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Active On Departure</w:t>
            </w:r>
            <w:bookmarkEnd w:id="7"/>
            <w:r w:rsidRPr="005010CD">
              <w:rPr>
                <w:rFonts w:ascii="Arial" w:hAnsi="Arial" w:cs="Arial"/>
                <w:b/>
                <w:sz w:val="20"/>
                <w:szCs w:val="20"/>
              </w:rPr>
              <w:t>**</w:t>
            </w:r>
          </w:p>
        </w:tc>
        <w:tc>
          <w:tcPr>
            <w:tcW w:w="8561" w:type="dxa"/>
            <w:shd w:val="clear" w:color="auto" w:fill="auto"/>
            <w:tcMar>
              <w:left w:w="0" w:type="dxa"/>
              <w:right w:w="0" w:type="dxa"/>
            </w:tcMar>
            <w:hideMark/>
          </w:tcPr>
          <w:p w14:paraId="2E3D19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camera was functional upon departure.</w:t>
            </w:r>
          </w:p>
        </w:tc>
        <w:tc>
          <w:tcPr>
            <w:tcW w:w="737" w:type="dxa"/>
            <w:tcMar>
              <w:left w:w="0" w:type="dxa"/>
              <w:right w:w="0" w:type="dxa"/>
            </w:tcMar>
          </w:tcPr>
          <w:p w14:paraId="791252F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F06852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82E3F4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13F073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A03F9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camera_active_on_departure</w:t>
            </w:r>
          </w:p>
        </w:tc>
      </w:tr>
      <w:tr w:rsidR="0077791D" w:rsidRPr="005010CD" w14:paraId="5A0497EF" w14:textId="77777777" w:rsidTr="005010CD">
        <w:trPr>
          <w:trHeight w:val="20"/>
        </w:trPr>
        <w:tc>
          <w:tcPr>
            <w:tcW w:w="2608" w:type="dxa"/>
            <w:tcMar>
              <w:left w:w="0" w:type="dxa"/>
              <w:right w:w="0" w:type="dxa"/>
            </w:tcMar>
          </w:tcPr>
          <w:p w14:paraId="6916218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 w:name="camera_attachmen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Attachment</w:t>
            </w:r>
            <w:bookmarkEnd w:id="8"/>
            <w:r w:rsidRPr="005010CD">
              <w:rPr>
                <w:rFonts w:ascii="Arial" w:hAnsi="Arial" w:cs="Arial"/>
                <w:b/>
                <w:sz w:val="20"/>
                <w:szCs w:val="20"/>
              </w:rPr>
              <w:t>**</w:t>
            </w:r>
          </w:p>
        </w:tc>
        <w:tc>
          <w:tcPr>
            <w:tcW w:w="8561" w:type="dxa"/>
            <w:shd w:val="clear" w:color="auto" w:fill="auto"/>
            <w:tcMar>
              <w:left w:w="0" w:type="dxa"/>
              <w:right w:w="0" w:type="dxa"/>
            </w:tcMar>
            <w:hideMark/>
          </w:tcPr>
          <w:p w14:paraId="11108E3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method/tools used to attach the camera (e.g., attached to a tree with a bungee cord; reported as codes such as "Tree + Bungee/Strap"). If "Other," describe in the Camera Location Comments.</w:t>
            </w:r>
          </w:p>
        </w:tc>
        <w:tc>
          <w:tcPr>
            <w:tcW w:w="737" w:type="dxa"/>
            <w:tcMar>
              <w:left w:w="0" w:type="dxa"/>
              <w:right w:w="0" w:type="dxa"/>
            </w:tcMar>
          </w:tcPr>
          <w:p w14:paraId="432D600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3EC8AF6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3FEB0C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CCFB2E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70E489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camera_attachment</w:t>
            </w:r>
          </w:p>
        </w:tc>
      </w:tr>
      <w:tr w:rsidR="0077791D" w:rsidRPr="005010CD" w14:paraId="4C9FA3D8" w14:textId="77777777" w:rsidTr="005010CD">
        <w:trPr>
          <w:trHeight w:val="20"/>
        </w:trPr>
        <w:tc>
          <w:tcPr>
            <w:tcW w:w="2608" w:type="dxa"/>
            <w:tcMar>
              <w:left w:w="0" w:type="dxa"/>
              <w:right w:w="0" w:type="dxa"/>
            </w:tcMar>
          </w:tcPr>
          <w:p w14:paraId="7D45910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 w:name="camera_damage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Camera Damaged</w:t>
            </w:r>
            <w:bookmarkEnd w:id="9"/>
            <w:r w:rsidRPr="005010CD">
              <w:rPr>
                <w:rFonts w:ascii="Arial" w:hAnsi="Arial" w:cs="Arial"/>
                <w:b/>
                <w:sz w:val="20"/>
                <w:szCs w:val="20"/>
              </w:rPr>
              <w:t>**</w:t>
            </w:r>
          </w:p>
        </w:tc>
        <w:tc>
          <w:tcPr>
            <w:tcW w:w="8561" w:type="dxa"/>
            <w:shd w:val="clear" w:color="auto" w:fill="auto"/>
            <w:tcMar>
              <w:left w:w="0" w:type="dxa"/>
              <w:right w:w="0" w:type="dxa"/>
            </w:tcMar>
            <w:hideMark/>
          </w:tcPr>
          <w:p w14:paraId="70DA88C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the camera was damaged or malfunctioning; if there is any damage to the device (physical or mechanical), the crew should describe the damage in the Service/Retrieval Comments.</w:t>
            </w:r>
          </w:p>
        </w:tc>
        <w:tc>
          <w:tcPr>
            <w:tcW w:w="737" w:type="dxa"/>
            <w:tcMar>
              <w:left w:w="0" w:type="dxa"/>
              <w:right w:w="0" w:type="dxa"/>
            </w:tcMar>
          </w:tcPr>
          <w:p w14:paraId="0ABDE0E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169068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252D683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A044F7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2694C4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camera_damaged</w:t>
            </w:r>
          </w:p>
        </w:tc>
      </w:tr>
      <w:tr w:rsidR="0077791D" w:rsidRPr="005010CD" w14:paraId="6C4A260B" w14:textId="77777777" w:rsidTr="005010CD">
        <w:trPr>
          <w:trHeight w:val="20"/>
        </w:trPr>
        <w:tc>
          <w:tcPr>
            <w:tcW w:w="2608" w:type="dxa"/>
            <w:tcMar>
              <w:left w:w="0" w:type="dxa"/>
              <w:right w:w="0" w:type="dxa"/>
            </w:tcMar>
          </w:tcPr>
          <w:p w14:paraId="235D78E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0" w:name="camera_direction"/>
            <w:r w:rsidRPr="0077791D">
              <w:rPr>
                <w:rFonts w:ascii="Arial" w:hAnsi="Arial" w:cs="Arial"/>
                <w:b/>
                <w:sz w:val="20"/>
                <w:szCs w:val="20"/>
                <w:highlight w:val="yellow"/>
              </w:rPr>
              <w:t>**/*</w:t>
            </w:r>
            <w:r w:rsidRPr="005010CD">
              <w:rPr>
                <w:rFonts w:ascii="Arial" w:hAnsi="Arial" w:cs="Arial"/>
                <w:b/>
                <w:sz w:val="20"/>
                <w:szCs w:val="20"/>
              </w:rPr>
              <w:t>Camera Direction (degrees)</w:t>
            </w:r>
            <w:bookmarkEnd w:id="10"/>
            <w:r w:rsidRPr="005010CD">
              <w:rPr>
                <w:rFonts w:ascii="Arial" w:hAnsi="Arial" w:cs="Arial"/>
                <w:b/>
                <w:sz w:val="20"/>
                <w:szCs w:val="20"/>
              </w:rPr>
              <w:t>**</w:t>
            </w:r>
          </w:p>
        </w:tc>
        <w:tc>
          <w:tcPr>
            <w:tcW w:w="8561" w:type="dxa"/>
            <w:shd w:val="clear" w:color="auto" w:fill="auto"/>
            <w:tcMar>
              <w:left w:w="0" w:type="dxa"/>
              <w:right w:w="0" w:type="dxa"/>
            </w:tcMar>
            <w:hideMark/>
          </w:tcPr>
          <w:p w14:paraId="53F3EAD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cardinal direction that a camera faces. Ideally, cameras should face north (N; i.e. "0" degrees), or south (S; i.e. "180" degrees) if north is not possible. The Camera Direction should be chosen to ensure the field of view (FOV) is of the original FOV target feature.</w:t>
            </w:r>
          </w:p>
        </w:tc>
        <w:tc>
          <w:tcPr>
            <w:tcW w:w="737" w:type="dxa"/>
            <w:tcMar>
              <w:left w:w="0" w:type="dxa"/>
              <w:right w:w="0" w:type="dxa"/>
            </w:tcMar>
          </w:tcPr>
          <w:p w14:paraId="4F8436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E3B3A1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130A66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26D792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CCE2AB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camera_direction</w:t>
            </w:r>
          </w:p>
        </w:tc>
      </w:tr>
      <w:tr w:rsidR="0077791D" w:rsidRPr="005010CD" w14:paraId="35C1A6BC" w14:textId="77777777" w:rsidTr="005010CD">
        <w:trPr>
          <w:trHeight w:val="20"/>
        </w:trPr>
        <w:tc>
          <w:tcPr>
            <w:tcW w:w="2608" w:type="dxa"/>
            <w:tcMar>
              <w:left w:w="0" w:type="dxa"/>
              <w:right w:w="0" w:type="dxa"/>
            </w:tcMar>
          </w:tcPr>
          <w:p w14:paraId="73A253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1" w:name="camera_location_characteristics"/>
            <w:r w:rsidRPr="0077791D">
              <w:rPr>
                <w:rFonts w:ascii="Arial" w:eastAsia="Times New Roman" w:hAnsi="Arial" w:cs="Arial"/>
                <w:b/>
                <w:bCs/>
                <w:color w:val="000000"/>
                <w:sz w:val="20"/>
                <w:szCs w:val="20"/>
                <w:highlight w:val="yellow"/>
              </w:rPr>
              <w:t>**/*</w:t>
            </w:r>
            <w:r w:rsidRPr="005010CD">
              <w:rPr>
                <w:rFonts w:ascii="Arial" w:hAnsi="Arial" w:cs="Arial"/>
                <w:b/>
                <w:sz w:val="20"/>
                <w:szCs w:val="20"/>
              </w:rPr>
              <w:t>Camera Location Characteristic(s</w:t>
            </w:r>
            <w:bookmarkEnd w:id="11"/>
            <w:r w:rsidRPr="005010CD">
              <w:rPr>
                <w:rFonts w:ascii="Arial" w:hAnsi="Arial" w:cs="Arial"/>
                <w:b/>
                <w:sz w:val="20"/>
                <w:szCs w:val="20"/>
              </w:rPr>
              <w:t>)</w:t>
            </w:r>
            <w:r w:rsidRPr="005010CD">
              <w:rPr>
                <w:rFonts w:ascii="Arial" w:hAnsi="Arial" w:cs="Arial"/>
                <w:b/>
                <w:sz w:val="20"/>
                <w:szCs w:val="20"/>
              </w:rPr>
              <w:t>**</w:t>
            </w:r>
          </w:p>
        </w:tc>
        <w:tc>
          <w:tcPr>
            <w:tcW w:w="8561" w:type="dxa"/>
            <w:shd w:val="clear" w:color="auto" w:fill="auto"/>
            <w:tcMar>
              <w:left w:w="0" w:type="dxa"/>
              <w:right w:w="0" w:type="dxa"/>
            </w:tcMar>
            <w:hideMark/>
          </w:tcPr>
          <w:p w14:paraId="355FD32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significant features around the camera at the time of the visit. This may include for example, manmade or natural linear features (e.g., trails), habitat types (e.g., wetlands), wildlife structure (e.g., beaver dam). If "Other," describe in the Camera Location Comments.</w:t>
            </w:r>
          </w:p>
          <w:p w14:paraId="38354FF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 Characteristics differ from FOV Target Features in that Camera Location Characteristics could include those not in the camera's Field of View. If "Other," describe in the Camera Location Comments.</w:t>
            </w:r>
          </w:p>
        </w:tc>
        <w:tc>
          <w:tcPr>
            <w:tcW w:w="737" w:type="dxa"/>
            <w:tcMar>
              <w:left w:w="0" w:type="dxa"/>
              <w:right w:w="0" w:type="dxa"/>
            </w:tcMar>
          </w:tcPr>
          <w:p w14:paraId="7049C9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9B6411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FEB250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AF8876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B6FA96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camera_location_characteristics</w:t>
            </w:r>
          </w:p>
        </w:tc>
      </w:tr>
      <w:tr w:rsidR="0077791D" w:rsidRPr="005010CD" w14:paraId="75525ED0" w14:textId="77777777" w:rsidTr="005010CD">
        <w:trPr>
          <w:trHeight w:val="20"/>
        </w:trPr>
        <w:tc>
          <w:tcPr>
            <w:tcW w:w="2608" w:type="dxa"/>
            <w:tcMar>
              <w:left w:w="0" w:type="dxa"/>
              <w:right w:w="0" w:type="dxa"/>
            </w:tcMar>
          </w:tcPr>
          <w:p w14:paraId="612652A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2" w:name="camera_location_comments"/>
            <w:r w:rsidRPr="0077791D">
              <w:rPr>
                <w:rFonts w:ascii="Arial" w:eastAsia="Times New Roman" w:hAnsi="Arial" w:cs="Arial"/>
                <w:b/>
                <w:bCs/>
                <w:color w:val="000000"/>
                <w:sz w:val="20"/>
                <w:szCs w:val="20"/>
                <w:highlight w:val="yellow"/>
              </w:rPr>
              <w:t>**/*</w:t>
            </w:r>
            <w:r w:rsidRPr="005010CD">
              <w:rPr>
                <w:rFonts w:ascii="Arial" w:hAnsi="Arial" w:cs="Arial"/>
                <w:b/>
                <w:sz w:val="20"/>
                <w:szCs w:val="20"/>
              </w:rPr>
              <w:t>Camera Location Comments</w:t>
            </w:r>
            <w:bookmarkEnd w:id="12"/>
            <w:r w:rsidRPr="005010CD">
              <w:rPr>
                <w:rFonts w:ascii="Arial" w:hAnsi="Arial" w:cs="Arial"/>
                <w:b/>
                <w:sz w:val="20"/>
                <w:szCs w:val="20"/>
              </w:rPr>
              <w:t>**</w:t>
            </w:r>
          </w:p>
        </w:tc>
        <w:tc>
          <w:tcPr>
            <w:tcW w:w="8561" w:type="dxa"/>
            <w:shd w:val="clear" w:color="auto" w:fill="auto"/>
            <w:tcMar>
              <w:left w:w="0" w:type="dxa"/>
              <w:right w:w="0" w:type="dxa"/>
            </w:tcMar>
            <w:hideMark/>
          </w:tcPr>
          <w:p w14:paraId="163D16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a camera location.</w:t>
            </w:r>
          </w:p>
        </w:tc>
        <w:tc>
          <w:tcPr>
            <w:tcW w:w="737" w:type="dxa"/>
            <w:tcMar>
              <w:left w:w="0" w:type="dxa"/>
              <w:right w:w="0" w:type="dxa"/>
            </w:tcMar>
          </w:tcPr>
          <w:p w14:paraId="40A72D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88AF43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5C840E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6E534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97DAC9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camera_location_comments</w:t>
            </w:r>
          </w:p>
        </w:tc>
      </w:tr>
      <w:tr w:rsidR="0077791D" w:rsidRPr="005010CD" w14:paraId="04658363" w14:textId="77777777" w:rsidTr="005010CD">
        <w:trPr>
          <w:trHeight w:val="20"/>
        </w:trPr>
        <w:tc>
          <w:tcPr>
            <w:tcW w:w="2608" w:type="dxa"/>
            <w:tcMar>
              <w:left w:w="0" w:type="dxa"/>
              <w:right w:w="0" w:type="dxa"/>
            </w:tcMar>
          </w:tcPr>
          <w:p w14:paraId="740C42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3" w:name="deployment_area_photo_number"/>
            <w:r w:rsidRPr="0077791D">
              <w:rPr>
                <w:rFonts w:ascii="Arial" w:eastAsia="Times New Roman" w:hAnsi="Arial" w:cs="Arial"/>
                <w:b/>
                <w:bCs/>
                <w:color w:val="000000"/>
                <w:sz w:val="20"/>
                <w:szCs w:val="20"/>
                <w:highlight w:val="yellow"/>
              </w:rPr>
              <w:t>**/*</w:t>
            </w:r>
            <w:r w:rsidRPr="005010CD">
              <w:rPr>
                <w:rFonts w:ascii="Arial" w:hAnsi="Arial" w:cs="Arial"/>
                <w:b/>
                <w:sz w:val="20"/>
                <w:szCs w:val="20"/>
              </w:rPr>
              <w:t>Deployment Area Photo Numbers</w:t>
            </w:r>
            <w:bookmarkEnd w:id="13"/>
            <w:r w:rsidRPr="005010CD">
              <w:rPr>
                <w:rFonts w:ascii="Arial" w:hAnsi="Arial" w:cs="Arial"/>
                <w:b/>
                <w:sz w:val="20"/>
                <w:szCs w:val="20"/>
              </w:rPr>
              <w:t>**</w:t>
            </w:r>
          </w:p>
        </w:tc>
        <w:tc>
          <w:tcPr>
            <w:tcW w:w="8561" w:type="dxa"/>
            <w:shd w:val="clear" w:color="auto" w:fill="auto"/>
            <w:tcMar>
              <w:left w:w="0" w:type="dxa"/>
              <w:right w:w="0" w:type="dxa"/>
            </w:tcMar>
            <w:hideMark/>
          </w:tcPr>
          <w:p w14:paraId="155F385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image numbers for the deployment area photos (if collected, e.g., "</w:t>
            </w:r>
            <w:commentRangeStart w:id="14"/>
            <w:commentRangeStart w:id="15"/>
            <w:r w:rsidRPr="005010CD">
              <w:rPr>
                <w:rFonts w:ascii="Arial" w:eastAsia="Times New Roman" w:hAnsi="Arial" w:cs="Arial"/>
                <w:color w:val="000000"/>
                <w:kern w:val="0"/>
                <w:sz w:val="20"/>
                <w:szCs w:val="20"/>
                <w:lang w:eastAsia="en-CA"/>
                <w14:ligatures w14:val="none"/>
              </w:rPr>
              <w:t>DSC</w:t>
            </w:r>
            <w:commentRangeEnd w:id="14"/>
            <w:r w:rsidRPr="005010CD">
              <w:rPr>
                <w:rStyle w:val="CommentReference"/>
                <w:rFonts w:ascii="Arial" w:hAnsi="Arial" w:cs="Arial"/>
                <w:sz w:val="20"/>
                <w:szCs w:val="20"/>
              </w:rPr>
              <w:commentReference w:id="14"/>
            </w:r>
            <w:commentRangeEnd w:id="15"/>
            <w:r w:rsidRPr="005010CD">
              <w:rPr>
                <w:rStyle w:val="CommentReference"/>
                <w:rFonts w:ascii="Arial" w:hAnsi="Arial" w:cs="Arial"/>
                <w:sz w:val="20"/>
                <w:szCs w:val="20"/>
              </w:rPr>
              <w:commentReference w:id="15"/>
            </w:r>
            <w:r w:rsidRPr="005010CD">
              <w:rPr>
                <w:rFonts w:ascii="Arial" w:eastAsia="Times New Roman" w:hAnsi="Arial" w:cs="Arial"/>
                <w:color w:val="000000"/>
                <w:kern w:val="0"/>
                <w:sz w:val="20"/>
                <w:szCs w:val="20"/>
                <w:lang w:eastAsia="en-CA"/>
                <w14:ligatures w14:val="none"/>
              </w:rPr>
              <w:t>100"). These are optionally documented on a Camera Deployment Field Datasheet for each set of camera deployment area photos. Leave blank if not applicable.</w:t>
            </w:r>
          </w:p>
        </w:tc>
        <w:tc>
          <w:tcPr>
            <w:tcW w:w="737" w:type="dxa"/>
            <w:tcMar>
              <w:left w:w="0" w:type="dxa"/>
              <w:right w:w="0" w:type="dxa"/>
            </w:tcMar>
          </w:tcPr>
          <w:p w14:paraId="0100F20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C5154D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7730068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877799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A817B5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deployment_area_photo_numbers</w:t>
            </w:r>
          </w:p>
        </w:tc>
      </w:tr>
      <w:tr w:rsidR="0077791D" w:rsidRPr="005010CD" w14:paraId="7C2DA0C1" w14:textId="77777777" w:rsidTr="005010CD">
        <w:trPr>
          <w:trHeight w:val="20"/>
        </w:trPr>
        <w:tc>
          <w:tcPr>
            <w:tcW w:w="2608" w:type="dxa"/>
            <w:tcMar>
              <w:left w:w="0" w:type="dxa"/>
              <w:right w:w="0" w:type="dxa"/>
            </w:tcMar>
          </w:tcPr>
          <w:p w14:paraId="456E2B1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6" w:name="deployment_area_photos_taken"/>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Deployment Area Photos Taken</w:t>
            </w:r>
            <w:bookmarkEnd w:id="16"/>
            <w:r w:rsidRPr="005010CD">
              <w:rPr>
                <w:rFonts w:ascii="Arial" w:hAnsi="Arial" w:cs="Arial"/>
                <w:b/>
                <w:sz w:val="20"/>
                <w:szCs w:val="20"/>
              </w:rPr>
              <w:t>**</w:t>
            </w:r>
          </w:p>
        </w:tc>
        <w:tc>
          <w:tcPr>
            <w:tcW w:w="8561" w:type="dxa"/>
            <w:shd w:val="clear" w:color="auto" w:fill="auto"/>
            <w:tcMar>
              <w:left w:w="0" w:type="dxa"/>
              <w:right w:w="0" w:type="dxa"/>
            </w:tcMar>
            <w:hideMark/>
          </w:tcPr>
          <w:p w14:paraId="2E778E5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deployment area photos were taken (yes/no; optional). The recommendation includes collecting four photos taken from the centre of the target detection zone (Figure 5), facing each of the four cardinal directions.</w:t>
            </w:r>
          </w:p>
        </w:tc>
        <w:tc>
          <w:tcPr>
            <w:tcW w:w="737" w:type="dxa"/>
            <w:tcMar>
              <w:left w:w="0" w:type="dxa"/>
              <w:right w:w="0" w:type="dxa"/>
            </w:tcMar>
          </w:tcPr>
          <w:p w14:paraId="3B9D2F1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823A29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2A21B85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AAA165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A27993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deployment_area_photos_taken</w:t>
            </w:r>
          </w:p>
        </w:tc>
      </w:tr>
      <w:tr w:rsidR="0077791D" w:rsidRPr="005010CD" w14:paraId="04A6221C" w14:textId="77777777" w:rsidTr="005010CD">
        <w:trPr>
          <w:trHeight w:val="20"/>
        </w:trPr>
        <w:tc>
          <w:tcPr>
            <w:tcW w:w="2608" w:type="dxa"/>
            <w:tcMar>
              <w:left w:w="0" w:type="dxa"/>
              <w:right w:w="0" w:type="dxa"/>
            </w:tcMar>
          </w:tcPr>
          <w:p w14:paraId="7D7CFAC7" w14:textId="77777777" w:rsidR="0077791D" w:rsidRPr="005010CD" w:rsidRDefault="0077791D" w:rsidP="005000B1">
            <w:pPr>
              <w:spacing w:after="0" w:line="240" w:lineRule="auto"/>
              <w:ind w:left="57" w:right="57"/>
              <w:rPr>
                <w:rFonts w:ascii="Arial" w:eastAsia="Times New Roman" w:hAnsi="Arial" w:cs="Arial"/>
                <w:b/>
                <w:bCs/>
                <w:color w:val="000000"/>
                <w:kern w:val="0"/>
                <w:sz w:val="20"/>
                <w:szCs w:val="20"/>
                <w:lang w:eastAsia="en-CA"/>
                <w14:ligatures w14:val="none"/>
              </w:rPr>
            </w:pPr>
            <w:bookmarkStart w:id="17" w:name="deployment_comment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Deployment Comments</w:t>
            </w:r>
            <w:bookmarkEnd w:id="17"/>
            <w:r w:rsidRPr="005010CD">
              <w:rPr>
                <w:rFonts w:ascii="Arial" w:hAnsi="Arial" w:cs="Arial"/>
                <w:b/>
                <w:sz w:val="20"/>
                <w:szCs w:val="20"/>
              </w:rPr>
              <w:t>**</w:t>
            </w:r>
          </w:p>
        </w:tc>
        <w:tc>
          <w:tcPr>
            <w:tcW w:w="8561" w:type="dxa"/>
            <w:shd w:val="clear" w:color="auto" w:fill="auto"/>
            <w:tcMar>
              <w:left w:w="0" w:type="dxa"/>
              <w:right w:w="0" w:type="dxa"/>
            </w:tcMar>
            <w:hideMark/>
          </w:tcPr>
          <w:p w14:paraId="3EADAF6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deployment.</w:t>
            </w:r>
          </w:p>
        </w:tc>
        <w:tc>
          <w:tcPr>
            <w:tcW w:w="737" w:type="dxa"/>
            <w:tcMar>
              <w:left w:w="0" w:type="dxa"/>
              <w:right w:w="0" w:type="dxa"/>
            </w:tcMar>
          </w:tcPr>
          <w:p w14:paraId="28301B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88BB7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08DD19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BADD77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2F824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deployment_comments</w:t>
            </w:r>
          </w:p>
        </w:tc>
      </w:tr>
      <w:tr w:rsidR="0077791D" w:rsidRPr="005010CD" w14:paraId="6EFA05E8" w14:textId="77777777" w:rsidTr="005010CD">
        <w:trPr>
          <w:trHeight w:val="20"/>
        </w:trPr>
        <w:tc>
          <w:tcPr>
            <w:tcW w:w="2608" w:type="dxa"/>
            <w:tcMar>
              <w:left w:w="0" w:type="dxa"/>
              <w:right w:w="0" w:type="dxa"/>
            </w:tcMar>
          </w:tcPr>
          <w:p w14:paraId="74773BC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8" w:name="deployment_image_count"/>
            <w:r w:rsidRPr="0077791D">
              <w:rPr>
                <w:rFonts w:ascii="Arial" w:eastAsia="Times New Roman" w:hAnsi="Arial" w:cs="Arial"/>
                <w:b/>
                <w:bCs/>
                <w:color w:val="000000"/>
                <w:kern w:val="0"/>
                <w:sz w:val="20"/>
                <w:szCs w:val="20"/>
                <w:highlight w:val="yellow"/>
                <w:lang w:eastAsia="en-CA"/>
                <w14:ligatures w14:val="none"/>
              </w:rPr>
              <w:lastRenderedPageBreak/>
              <w:t>**/*</w:t>
            </w:r>
            <w:r w:rsidRPr="005010CD">
              <w:rPr>
                <w:rFonts w:ascii="Arial" w:eastAsia="Times New Roman" w:hAnsi="Arial" w:cs="Arial"/>
                <w:b/>
                <w:bCs/>
                <w:color w:val="000000"/>
                <w:kern w:val="0"/>
                <w:sz w:val="20"/>
                <w:szCs w:val="20"/>
                <w:lang w:eastAsia="en-CA"/>
                <w14:ligatures w14:val="none"/>
              </w:rPr>
              <w:t>Deployment Image Count</w:t>
            </w:r>
            <w:bookmarkEnd w:id="18"/>
            <w:r w:rsidRPr="005010CD">
              <w:rPr>
                <w:rFonts w:ascii="Arial" w:hAnsi="Arial" w:cs="Arial"/>
                <w:b/>
                <w:sz w:val="20"/>
                <w:szCs w:val="20"/>
              </w:rPr>
              <w:t>**</w:t>
            </w:r>
          </w:p>
        </w:tc>
        <w:tc>
          <w:tcPr>
            <w:tcW w:w="8561" w:type="dxa"/>
            <w:shd w:val="clear" w:color="auto" w:fill="auto"/>
            <w:tcMar>
              <w:left w:w="0" w:type="dxa"/>
              <w:right w:w="0" w:type="dxa"/>
            </w:tcMar>
            <w:hideMark/>
          </w:tcPr>
          <w:p w14:paraId="1D3C1BB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total number of images collected during the deployment, including false triggers (i.e., empty images with no wildlife or human present species) and those triggered by a time-lapse setting (if applicable).</w:t>
            </w:r>
          </w:p>
        </w:tc>
        <w:tc>
          <w:tcPr>
            <w:tcW w:w="737" w:type="dxa"/>
            <w:tcMar>
              <w:left w:w="0" w:type="dxa"/>
              <w:right w:w="0" w:type="dxa"/>
            </w:tcMar>
          </w:tcPr>
          <w:p w14:paraId="25FF920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929F0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BEC23D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D26D2F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577C62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deployment_image_count</w:t>
            </w:r>
          </w:p>
        </w:tc>
      </w:tr>
      <w:tr w:rsidR="0077791D" w:rsidRPr="005010CD" w14:paraId="1A6A6331" w14:textId="77777777" w:rsidTr="005010CD">
        <w:trPr>
          <w:trHeight w:val="20"/>
        </w:trPr>
        <w:tc>
          <w:tcPr>
            <w:tcW w:w="2608" w:type="dxa"/>
            <w:tcMar>
              <w:left w:w="0" w:type="dxa"/>
              <w:right w:w="0" w:type="dxa"/>
            </w:tcMar>
          </w:tcPr>
          <w:p w14:paraId="08C18E8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19" w:name="fov_target_distance"/>
            <w:r w:rsidRPr="0077791D">
              <w:rPr>
                <w:rFonts w:ascii="Arial" w:hAnsi="Arial" w:cs="Arial"/>
                <w:b/>
                <w:sz w:val="20"/>
                <w:szCs w:val="20"/>
                <w:highlight w:val="yellow"/>
              </w:rPr>
              <w:t>**/*</w:t>
            </w:r>
            <w:r w:rsidRPr="005010CD">
              <w:rPr>
                <w:rFonts w:ascii="Arial" w:hAnsi="Arial" w:cs="Arial"/>
                <w:b/>
                <w:sz w:val="20"/>
                <w:szCs w:val="20"/>
              </w:rPr>
              <w:t>FOV Target Feature Distance (m</w:t>
            </w:r>
            <w:bookmarkEnd w:id="19"/>
            <w:r w:rsidRPr="005010CD">
              <w:rPr>
                <w:rFonts w:ascii="Arial" w:hAnsi="Arial" w:cs="Arial"/>
                <w:b/>
                <w:sz w:val="20"/>
                <w:szCs w:val="20"/>
              </w:rPr>
              <w:t>)**</w:t>
            </w:r>
          </w:p>
        </w:tc>
        <w:tc>
          <w:tcPr>
            <w:tcW w:w="8561" w:type="dxa"/>
            <w:shd w:val="clear" w:color="auto" w:fill="auto"/>
            <w:tcMar>
              <w:left w:w="0" w:type="dxa"/>
              <w:right w:w="0" w:type="dxa"/>
            </w:tcMar>
            <w:hideMark/>
          </w:tcPr>
          <w:p w14:paraId="048533E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from the camera to the FOV Target Feature (in metres; to the nearest 0.5 m). Leave blank if not applicable.</w:t>
            </w:r>
          </w:p>
        </w:tc>
        <w:tc>
          <w:tcPr>
            <w:tcW w:w="737" w:type="dxa"/>
            <w:tcMar>
              <w:left w:w="0" w:type="dxa"/>
              <w:right w:w="0" w:type="dxa"/>
            </w:tcMar>
          </w:tcPr>
          <w:p w14:paraId="0524BF2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DC5B7F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552EA00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8BDC93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3DE18C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fov_target_distance</w:t>
            </w:r>
          </w:p>
        </w:tc>
      </w:tr>
      <w:tr w:rsidR="0077791D" w:rsidRPr="005010CD" w14:paraId="0E8DB26B" w14:textId="77777777" w:rsidTr="005010CD">
        <w:trPr>
          <w:trHeight w:val="20"/>
        </w:trPr>
        <w:tc>
          <w:tcPr>
            <w:tcW w:w="2608" w:type="dxa"/>
            <w:tcMar>
              <w:left w:w="0" w:type="dxa"/>
              <w:right w:w="0" w:type="dxa"/>
            </w:tcMar>
          </w:tcPr>
          <w:p w14:paraId="7E6C05C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0" w:name="human_transport_mode_activity"/>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Human Transport Mode/Activity</w:t>
            </w:r>
            <w:bookmarkEnd w:id="20"/>
            <w:r w:rsidRPr="005010CD">
              <w:rPr>
                <w:rFonts w:ascii="Arial" w:hAnsi="Arial" w:cs="Arial"/>
                <w:b/>
                <w:sz w:val="20"/>
                <w:szCs w:val="20"/>
              </w:rPr>
              <w:t>**</w:t>
            </w:r>
          </w:p>
        </w:tc>
        <w:tc>
          <w:tcPr>
            <w:tcW w:w="8561" w:type="dxa"/>
            <w:shd w:val="clear" w:color="auto" w:fill="auto"/>
            <w:tcMar>
              <w:left w:w="0" w:type="dxa"/>
              <w:right w:w="0" w:type="dxa"/>
            </w:tcMar>
            <w:hideMark/>
          </w:tcPr>
          <w:p w14:paraId="1127496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c>
          <w:tcPr>
            <w:tcW w:w="737" w:type="dxa"/>
            <w:tcMar>
              <w:left w:w="0" w:type="dxa"/>
              <w:right w:w="0" w:type="dxa"/>
            </w:tcMar>
          </w:tcPr>
          <w:p w14:paraId="2B37328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7F9B586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59AAFE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1A5ACD9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288EEFA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human_transport_mode_activity</w:t>
            </w:r>
          </w:p>
        </w:tc>
      </w:tr>
      <w:tr w:rsidR="0077791D" w:rsidRPr="005010CD" w14:paraId="03B408B6" w14:textId="77777777" w:rsidTr="005010CD">
        <w:trPr>
          <w:trHeight w:val="20"/>
        </w:trPr>
        <w:tc>
          <w:tcPr>
            <w:tcW w:w="2608" w:type="dxa"/>
            <w:tcMar>
              <w:left w:w="0" w:type="dxa"/>
              <w:right w:w="0" w:type="dxa"/>
            </w:tcMar>
          </w:tcPr>
          <w:p w14:paraId="6D025B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1" w:name="image_flash_outpu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 Flash Output</w:t>
            </w:r>
            <w:bookmarkEnd w:id="21"/>
            <w:r w:rsidRPr="005010CD">
              <w:rPr>
                <w:rFonts w:ascii="Arial" w:hAnsi="Arial" w:cs="Arial"/>
                <w:b/>
                <w:sz w:val="20"/>
                <w:szCs w:val="20"/>
              </w:rPr>
              <w:t>**</w:t>
            </w:r>
          </w:p>
        </w:tc>
        <w:tc>
          <w:tcPr>
            <w:tcW w:w="8561" w:type="dxa"/>
            <w:shd w:val="clear" w:color="auto" w:fill="auto"/>
            <w:tcMar>
              <w:left w:w="0" w:type="dxa"/>
              <w:right w:w="0" w:type="dxa"/>
            </w:tcMar>
            <w:hideMark/>
          </w:tcPr>
          <w:p w14:paraId="0E8DA7F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Image Flash Output is an image metadata field indicating the level of intensity of the flash [if enabled/applicable]). Record as reported in the image Exif data (e.g., "Flash Did Not Fire," "Auto"). </w:t>
            </w:r>
            <w:r w:rsidRPr="005010CD">
              <w:rPr>
                <w:rFonts w:ascii="Arial" w:hAnsi="Arial" w:cs="Arial"/>
                <w:sz w:val="20"/>
                <w:szCs w:val="20"/>
              </w:rPr>
              <w:t xml:space="preserve">This field is in text format; </w:t>
            </w:r>
            <w:r w:rsidRPr="005010CD">
              <w:rPr>
                <w:rFonts w:ascii="Arial" w:eastAsia="Times New Roman" w:hAnsi="Arial" w:cs="Arial"/>
                <w:color w:val="000000"/>
                <w:kern w:val="0"/>
                <w:sz w:val="20"/>
                <w:szCs w:val="20"/>
                <w:lang w:eastAsia="en-CA"/>
                <w14:ligatures w14:val="none"/>
              </w:rPr>
              <w:t>record "Unknown" if not known; leave blank if not applicable.</w:t>
            </w:r>
          </w:p>
        </w:tc>
        <w:tc>
          <w:tcPr>
            <w:tcW w:w="737" w:type="dxa"/>
            <w:shd w:val="clear" w:color="auto" w:fill="auto"/>
            <w:tcMar>
              <w:left w:w="0" w:type="dxa"/>
              <w:right w:w="0" w:type="dxa"/>
            </w:tcMar>
          </w:tcPr>
          <w:p w14:paraId="6B721F0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41D170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B09261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6907CD5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6B5DAC9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highlight w:val="yellow"/>
                <w:lang w:eastAsia="en-CA"/>
                <w14:ligatures w14:val="none"/>
              </w:rPr>
            </w:pPr>
            <w:r w:rsidRPr="005010CD">
              <w:rPr>
                <w:rFonts w:ascii="Arial" w:hAnsi="Arial" w:cs="Arial"/>
                <w:color w:val="000000"/>
                <w:sz w:val="20"/>
                <w:szCs w:val="20"/>
              </w:rPr>
              <w:t>image_flash_output</w:t>
            </w:r>
          </w:p>
        </w:tc>
      </w:tr>
      <w:tr w:rsidR="0077791D" w:rsidRPr="005010CD" w14:paraId="33809E6B" w14:textId="77777777" w:rsidTr="005010CD">
        <w:trPr>
          <w:trHeight w:val="20"/>
        </w:trPr>
        <w:tc>
          <w:tcPr>
            <w:tcW w:w="2608" w:type="dxa"/>
            <w:tcMar>
              <w:left w:w="0" w:type="dxa"/>
              <w:right w:w="0" w:type="dxa"/>
            </w:tcMar>
          </w:tcPr>
          <w:p w14:paraId="2CBEE36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2" w:name="image_infrared_illuminator"/>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 Infrared Illuminator</w:t>
            </w:r>
            <w:bookmarkEnd w:id="22"/>
          </w:p>
        </w:tc>
        <w:tc>
          <w:tcPr>
            <w:tcW w:w="8561" w:type="dxa"/>
            <w:shd w:val="clear" w:color="auto" w:fill="auto"/>
            <w:tcMar>
              <w:left w:w="0" w:type="dxa"/>
              <w:right w:w="0" w:type="dxa"/>
            </w:tcMar>
            <w:hideMark/>
          </w:tcPr>
          <w:p w14:paraId="322652CA" w14:textId="77777777" w:rsidR="0077791D" w:rsidRPr="005010CD" w:rsidRDefault="0077791D" w:rsidP="005000B1">
            <w:pPr>
              <w:spacing w:after="0" w:line="240" w:lineRule="auto"/>
              <w:ind w:left="57" w:right="57"/>
              <w:rPr>
                <w:rFonts w:ascii="Arial" w:eastAsia="Times New Roman" w:hAnsi="Arial" w:cs="Arial"/>
                <w:color w:val="000000" w:themeColor="text1"/>
                <w:sz w:val="20"/>
                <w:szCs w:val="20"/>
                <w:lang w:eastAsia="en-CA"/>
              </w:rPr>
            </w:pPr>
            <w:r w:rsidRPr="005010CD">
              <w:rPr>
                <w:rFonts w:ascii="Arial" w:eastAsia="Times New Roman" w:hAnsi="Arial" w:cs="Arial"/>
                <w:color w:val="000000" w:themeColor="text1"/>
                <w:sz w:val="20"/>
                <w:szCs w:val="20"/>
                <w:lang w:eastAsia="en-CA"/>
              </w:rPr>
              <w:t>T</w:t>
            </w:r>
            <w:r w:rsidRPr="005010CD">
              <w:rPr>
                <w:rFonts w:ascii="Arial" w:eastAsia="Times New Roman" w:hAnsi="Arial" w:cs="Arial"/>
                <w:color w:val="000000"/>
                <w:kern w:val="0"/>
                <w:sz w:val="20"/>
                <w:szCs w:val="20"/>
                <w:lang w:eastAsia="en-CA"/>
                <w14:ligatures w14:val="none"/>
              </w:rPr>
              <w:t xml:space="preserve">he Image Infrared Illuminator </w:t>
            </w:r>
            <w:r w:rsidRPr="005010CD">
              <w:rPr>
                <w:rFonts w:ascii="Arial" w:eastAsia="Times New Roman" w:hAnsi="Arial" w:cs="Arial"/>
                <w:color w:val="000000" w:themeColor="text1"/>
                <w:sz w:val="20"/>
                <w:szCs w:val="20"/>
                <w:lang w:eastAsia="en-CA"/>
              </w:rPr>
              <w:t xml:space="preserve">is an image metadata field indicating whether the infrared illuminator setting was enabled (if applicable; to obtain greater visibility at night by producing infrared light). Record </w:t>
            </w:r>
            <w:r w:rsidRPr="005010CD">
              <w:rPr>
                <w:rFonts w:ascii="Arial" w:eastAsia="Times New Roman" w:hAnsi="Arial" w:cs="Arial"/>
                <w:color w:val="000000"/>
                <w:kern w:val="0"/>
                <w:sz w:val="20"/>
                <w:szCs w:val="20"/>
                <w:lang w:eastAsia="en-CA"/>
                <w14:ligatures w14:val="none"/>
              </w:rPr>
              <w:t xml:space="preserve">as reported in the image Exif data (e.g., "On" or "Off"). </w:t>
            </w:r>
            <w:r w:rsidRPr="005010CD">
              <w:rPr>
                <w:rFonts w:ascii="Arial" w:hAnsi="Arial" w:cs="Arial"/>
                <w:sz w:val="20"/>
                <w:szCs w:val="20"/>
              </w:rPr>
              <w:t>This field is categorical; l</w:t>
            </w:r>
            <w:r w:rsidRPr="005010CD">
              <w:rPr>
                <w:rFonts w:ascii="Arial" w:eastAsia="Times New Roman" w:hAnsi="Arial" w:cs="Arial"/>
                <w:color w:val="000000" w:themeColor="text1"/>
                <w:sz w:val="20"/>
                <w:szCs w:val="20"/>
                <w:lang w:eastAsia="en-CA"/>
              </w:rPr>
              <w:t>eave blank if not applicable</w:t>
            </w:r>
            <w:r w:rsidRPr="005010CD">
              <w:rPr>
                <w:rFonts w:ascii="Arial" w:eastAsia="Times New Roman" w:hAnsi="Arial" w:cs="Arial"/>
                <w:color w:val="000000"/>
                <w:kern w:val="0"/>
                <w:sz w:val="20"/>
                <w:szCs w:val="20"/>
                <w:lang w:eastAsia="en-CA"/>
                <w14:ligatures w14:val="none"/>
              </w:rPr>
              <w:t xml:space="preserve"> and record "Unknown" if not known.</w:t>
            </w:r>
          </w:p>
          <w:p w14:paraId="0342D29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shd w:val="clear" w:color="auto" w:fill="auto"/>
            <w:tcMar>
              <w:left w:w="0" w:type="dxa"/>
              <w:right w:w="0" w:type="dxa"/>
            </w:tcMar>
          </w:tcPr>
          <w:p w14:paraId="3595E87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302D4A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2EA4CB7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031F0C1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91FC97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highlight w:val="yellow"/>
                <w:lang w:eastAsia="en-CA"/>
                <w14:ligatures w14:val="none"/>
              </w:rPr>
            </w:pPr>
            <w:r w:rsidRPr="005010CD">
              <w:rPr>
                <w:rFonts w:ascii="Arial" w:hAnsi="Arial" w:cs="Arial"/>
                <w:color w:val="000000"/>
                <w:sz w:val="20"/>
                <w:szCs w:val="20"/>
              </w:rPr>
              <w:t>image_infrared_illuminator</w:t>
            </w:r>
          </w:p>
        </w:tc>
      </w:tr>
      <w:tr w:rsidR="0077791D" w:rsidRPr="005010CD" w14:paraId="351A2791" w14:textId="77777777" w:rsidTr="005010CD">
        <w:trPr>
          <w:trHeight w:val="20"/>
        </w:trPr>
        <w:tc>
          <w:tcPr>
            <w:tcW w:w="2608" w:type="dxa"/>
            <w:tcMar>
              <w:left w:w="0" w:type="dxa"/>
              <w:right w:w="0" w:type="dxa"/>
            </w:tcMar>
          </w:tcPr>
          <w:p w14:paraId="684A449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3" w:name="image_trigger_mod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 Trigger Mode</w:t>
            </w:r>
            <w:bookmarkEnd w:id="23"/>
          </w:p>
        </w:tc>
        <w:tc>
          <w:tcPr>
            <w:tcW w:w="8561" w:type="dxa"/>
            <w:shd w:val="clear" w:color="auto" w:fill="auto"/>
            <w:noWrap/>
            <w:tcMar>
              <w:left w:w="0" w:type="dxa"/>
              <w:right w:w="0" w:type="dxa"/>
            </w:tcMar>
            <w:hideMark/>
          </w:tcPr>
          <w:p w14:paraId="043626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type of trigger mode used to capture the image as reported in the image Exif data (e.g., "Time Lapse," "Motion Detection," "CodeLoc Not Entered," "External Sensor"). Record "Unknown" if not known.</w:t>
            </w:r>
          </w:p>
        </w:tc>
        <w:tc>
          <w:tcPr>
            <w:tcW w:w="737" w:type="dxa"/>
            <w:tcMar>
              <w:left w:w="0" w:type="dxa"/>
              <w:right w:w="0" w:type="dxa"/>
            </w:tcMar>
          </w:tcPr>
          <w:p w14:paraId="2C7F41C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290B9C0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D6C9FF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0B428DA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1340B98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image_trigger_mode</w:t>
            </w:r>
          </w:p>
        </w:tc>
      </w:tr>
      <w:tr w:rsidR="0077791D" w:rsidRPr="005010CD" w14:paraId="128754BB" w14:textId="77777777" w:rsidTr="005010CD">
        <w:trPr>
          <w:trHeight w:val="20"/>
        </w:trPr>
        <w:tc>
          <w:tcPr>
            <w:tcW w:w="2608" w:type="dxa"/>
            <w:tcMar>
              <w:left w:w="0" w:type="dxa"/>
              <w:right w:w="0" w:type="dxa"/>
            </w:tcMar>
          </w:tcPr>
          <w:p w14:paraId="476CB0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4" w:name="image_sequence_comment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Image/Sequence Comments</w:t>
            </w:r>
            <w:bookmarkEnd w:id="24"/>
          </w:p>
        </w:tc>
        <w:tc>
          <w:tcPr>
            <w:tcW w:w="8561" w:type="dxa"/>
            <w:shd w:val="clear" w:color="auto" w:fill="auto"/>
            <w:tcMar>
              <w:left w:w="0" w:type="dxa"/>
              <w:right w:w="0" w:type="dxa"/>
            </w:tcMar>
            <w:hideMark/>
          </w:tcPr>
          <w:p w14:paraId="2FA8F76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image/sequence.</w:t>
            </w:r>
          </w:p>
        </w:tc>
        <w:tc>
          <w:tcPr>
            <w:tcW w:w="737" w:type="dxa"/>
            <w:tcMar>
              <w:left w:w="0" w:type="dxa"/>
              <w:right w:w="0" w:type="dxa"/>
            </w:tcMar>
          </w:tcPr>
          <w:p w14:paraId="0027C0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0033F3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79CA01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EB626F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2D00CB6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image_sequence_comments</w:t>
            </w:r>
          </w:p>
        </w:tc>
      </w:tr>
      <w:tr w:rsidR="0077791D" w:rsidRPr="005010CD" w14:paraId="64866EA9" w14:textId="77777777" w:rsidTr="005010CD">
        <w:trPr>
          <w:trHeight w:val="20"/>
        </w:trPr>
        <w:tc>
          <w:tcPr>
            <w:tcW w:w="2608" w:type="dxa"/>
            <w:tcMar>
              <w:left w:w="0" w:type="dxa"/>
              <w:right w:w="0" w:type="dxa"/>
            </w:tcMar>
          </w:tcPr>
          <w:p w14:paraId="6CCA538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5" w:name="key_i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Key ID</w:t>
            </w:r>
            <w:bookmarkEnd w:id="25"/>
          </w:p>
        </w:tc>
        <w:tc>
          <w:tcPr>
            <w:tcW w:w="8561" w:type="dxa"/>
            <w:shd w:val="clear" w:color="auto" w:fill="auto"/>
            <w:tcMar>
              <w:left w:w="0" w:type="dxa"/>
              <w:right w:w="0" w:type="dxa"/>
            </w:tcMar>
            <w:hideMark/>
          </w:tcPr>
          <w:p w14:paraId="28F2B0A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unique ID for the specific key or set of keys used to lock/secure the camera to the post, tree, etc.</w:t>
            </w:r>
          </w:p>
        </w:tc>
        <w:tc>
          <w:tcPr>
            <w:tcW w:w="737" w:type="dxa"/>
            <w:tcMar>
              <w:left w:w="0" w:type="dxa"/>
              <w:right w:w="0" w:type="dxa"/>
            </w:tcMar>
          </w:tcPr>
          <w:p w14:paraId="01704F2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C98C25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B64482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131604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E4768A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key_id</w:t>
            </w:r>
          </w:p>
        </w:tc>
      </w:tr>
      <w:tr w:rsidR="0077791D" w:rsidRPr="005010CD" w14:paraId="1FF57243" w14:textId="77777777" w:rsidTr="005010CD">
        <w:trPr>
          <w:trHeight w:val="20"/>
        </w:trPr>
        <w:tc>
          <w:tcPr>
            <w:tcW w:w="2608" w:type="dxa"/>
            <w:tcMar>
              <w:left w:w="0" w:type="dxa"/>
              <w:right w:w="0" w:type="dxa"/>
            </w:tcMar>
          </w:tcPr>
          <w:p w14:paraId="145038B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77791D">
              <w:rPr>
                <w:rFonts w:ascii="Arial" w:eastAsia="Times New Roman" w:hAnsi="Arial" w:cs="Arial"/>
                <w:b/>
                <w:bCs/>
                <w:color w:val="000000"/>
                <w:sz w:val="20"/>
                <w:szCs w:val="20"/>
                <w:highlight w:val="yellow"/>
              </w:rPr>
              <w:t>**/*</w:t>
            </w:r>
            <w:r w:rsidRPr="005010CD">
              <w:rPr>
                <w:rFonts w:ascii="Arial" w:eastAsia="Times New Roman" w:hAnsi="Arial" w:cs="Arial"/>
                <w:b/>
                <w:bCs/>
                <w:color w:val="000000"/>
                <w:sz w:val="20"/>
                <w:szCs w:val="20"/>
              </w:rPr>
              <w:t>New SD Card ID</w:t>
            </w:r>
          </w:p>
        </w:tc>
        <w:tc>
          <w:tcPr>
            <w:tcW w:w="8561" w:type="dxa"/>
            <w:shd w:val="clear" w:color="auto" w:fill="auto"/>
            <w:tcMar>
              <w:left w:w="0" w:type="dxa"/>
              <w:right w:w="0" w:type="dxa"/>
            </w:tcMar>
            <w:hideMark/>
          </w:tcPr>
          <w:p w14:paraId="649D815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978399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446B5F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7BFA99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D9A5B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EB6A56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1DC6E618" w14:textId="77777777" w:rsidTr="005010CD">
        <w:trPr>
          <w:trHeight w:val="20"/>
        </w:trPr>
        <w:tc>
          <w:tcPr>
            <w:tcW w:w="2608" w:type="dxa"/>
            <w:tcMar>
              <w:left w:w="0" w:type="dxa"/>
              <w:right w:w="0" w:type="dxa"/>
            </w:tcMar>
          </w:tcPr>
          <w:p w14:paraId="262D2D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6" w:name="remaining_battery_percen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Remaining Battery (%)</w:t>
            </w:r>
            <w:bookmarkEnd w:id="26"/>
          </w:p>
        </w:tc>
        <w:tc>
          <w:tcPr>
            <w:tcW w:w="8561" w:type="dxa"/>
            <w:shd w:val="clear" w:color="auto" w:fill="auto"/>
            <w:tcMar>
              <w:left w:w="0" w:type="dxa"/>
              <w:right w:w="0" w:type="dxa"/>
            </w:tcMar>
            <w:hideMark/>
          </w:tcPr>
          <w:p w14:paraId="2E29656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remaining battery power (%) of batteries within a camera.</w:t>
            </w:r>
          </w:p>
        </w:tc>
        <w:tc>
          <w:tcPr>
            <w:tcW w:w="737" w:type="dxa"/>
            <w:tcMar>
              <w:left w:w="0" w:type="dxa"/>
              <w:right w:w="0" w:type="dxa"/>
            </w:tcMar>
          </w:tcPr>
          <w:p w14:paraId="05247B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397891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772A28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3D1DBD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4EC069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remaining_battery_percent</w:t>
            </w:r>
          </w:p>
        </w:tc>
      </w:tr>
      <w:tr w:rsidR="0077791D" w:rsidRPr="005010CD" w14:paraId="1E98AEB6" w14:textId="77777777" w:rsidTr="005010CD">
        <w:trPr>
          <w:trHeight w:val="20"/>
        </w:trPr>
        <w:tc>
          <w:tcPr>
            <w:tcW w:w="2608" w:type="dxa"/>
            <w:tcMar>
              <w:left w:w="0" w:type="dxa"/>
              <w:right w:w="0" w:type="dxa"/>
            </w:tcMar>
          </w:tcPr>
          <w:p w14:paraId="7275E29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7" w:name="sd_card_i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SD Card ID</w:t>
            </w:r>
            <w:bookmarkEnd w:id="27"/>
          </w:p>
        </w:tc>
        <w:tc>
          <w:tcPr>
            <w:tcW w:w="8561" w:type="dxa"/>
            <w:shd w:val="clear" w:color="auto" w:fill="auto"/>
            <w:tcMar>
              <w:left w:w="0" w:type="dxa"/>
              <w:right w:w="0" w:type="dxa"/>
            </w:tcMar>
            <w:hideMark/>
          </w:tcPr>
          <w:p w14:paraId="2F82735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ID label on an SD card (e.g., "cmu_100").</w:t>
            </w:r>
          </w:p>
        </w:tc>
        <w:tc>
          <w:tcPr>
            <w:tcW w:w="737" w:type="dxa"/>
            <w:tcMar>
              <w:left w:w="0" w:type="dxa"/>
              <w:right w:w="0" w:type="dxa"/>
            </w:tcMar>
          </w:tcPr>
          <w:p w14:paraId="3A901C0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590650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F809CA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405933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4EDB72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sd_card_id</w:t>
            </w:r>
          </w:p>
        </w:tc>
      </w:tr>
      <w:tr w:rsidR="0077791D" w:rsidRPr="005010CD" w14:paraId="14BE4207" w14:textId="77777777" w:rsidTr="005010CD">
        <w:trPr>
          <w:trHeight w:val="20"/>
        </w:trPr>
        <w:tc>
          <w:tcPr>
            <w:tcW w:w="2608" w:type="dxa"/>
            <w:tcMar>
              <w:left w:w="0" w:type="dxa"/>
              <w:right w:w="0" w:type="dxa"/>
            </w:tcMar>
          </w:tcPr>
          <w:p w14:paraId="6273378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8" w:name="sd_card_replaced"/>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SD Card Replaced</w:t>
            </w:r>
            <w:bookmarkEnd w:id="28"/>
          </w:p>
        </w:tc>
        <w:tc>
          <w:tcPr>
            <w:tcW w:w="8561" w:type="dxa"/>
            <w:shd w:val="clear" w:color="auto" w:fill="auto"/>
            <w:tcMar>
              <w:left w:w="0" w:type="dxa"/>
              <w:right w:w="0" w:type="dxa"/>
            </w:tcMar>
            <w:hideMark/>
          </w:tcPr>
          <w:p w14:paraId="79265E2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the SD card was replaced.</w:t>
            </w:r>
          </w:p>
        </w:tc>
        <w:tc>
          <w:tcPr>
            <w:tcW w:w="737" w:type="dxa"/>
            <w:tcMar>
              <w:left w:w="0" w:type="dxa"/>
              <w:right w:w="0" w:type="dxa"/>
            </w:tcMar>
          </w:tcPr>
          <w:p w14:paraId="4FF7FB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77D1F2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6205EC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2E0C2D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39FCE6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sd_card_replaced</w:t>
            </w:r>
          </w:p>
        </w:tc>
      </w:tr>
      <w:tr w:rsidR="0077791D" w:rsidRPr="005010CD" w14:paraId="684E9F1F" w14:textId="77777777" w:rsidTr="005010CD">
        <w:trPr>
          <w:trHeight w:val="20"/>
        </w:trPr>
        <w:tc>
          <w:tcPr>
            <w:tcW w:w="2608" w:type="dxa"/>
            <w:tcMar>
              <w:left w:w="0" w:type="dxa"/>
              <w:right w:w="0" w:type="dxa"/>
            </w:tcMar>
          </w:tcPr>
          <w:p w14:paraId="61F7BCA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29" w:name="sd_card_statu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SD Card Status (% Full)</w:t>
            </w:r>
            <w:bookmarkEnd w:id="29"/>
          </w:p>
        </w:tc>
        <w:tc>
          <w:tcPr>
            <w:tcW w:w="8561" w:type="dxa"/>
            <w:shd w:val="clear" w:color="auto" w:fill="auto"/>
            <w:tcMar>
              <w:left w:w="0" w:type="dxa"/>
              <w:right w:w="0" w:type="dxa"/>
            </w:tcMar>
          </w:tcPr>
          <w:p w14:paraId="780CBE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remaining storage capacity on an SD card; collected during a camera service or retrieval.</w:t>
            </w:r>
          </w:p>
        </w:tc>
        <w:tc>
          <w:tcPr>
            <w:tcW w:w="737" w:type="dxa"/>
            <w:tcMar>
              <w:left w:w="0" w:type="dxa"/>
              <w:right w:w="0" w:type="dxa"/>
            </w:tcMar>
          </w:tcPr>
          <w:p w14:paraId="1C06C5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AE5BCC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tcPr>
          <w:p w14:paraId="6A88A1B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tcPr>
          <w:p w14:paraId="16AFFD5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89788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sd_card_status</w:t>
            </w:r>
          </w:p>
        </w:tc>
      </w:tr>
      <w:tr w:rsidR="0077791D" w:rsidRPr="005010CD" w14:paraId="65974651" w14:textId="77777777" w:rsidTr="005010CD">
        <w:trPr>
          <w:trHeight w:val="20"/>
        </w:trPr>
        <w:tc>
          <w:tcPr>
            <w:tcW w:w="2608" w:type="dxa"/>
            <w:tcMar>
              <w:left w:w="0" w:type="dxa"/>
              <w:right w:w="0" w:type="dxa"/>
            </w:tcMar>
          </w:tcPr>
          <w:p w14:paraId="2B3B649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0" w:name="security"/>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Security</w:t>
            </w:r>
            <w:bookmarkEnd w:id="30"/>
          </w:p>
        </w:tc>
        <w:tc>
          <w:tcPr>
            <w:tcW w:w="8561" w:type="dxa"/>
            <w:shd w:val="clear" w:color="auto" w:fill="auto"/>
            <w:tcMar>
              <w:left w:w="0" w:type="dxa"/>
              <w:right w:w="0" w:type="dxa"/>
            </w:tcMar>
            <w:hideMark/>
          </w:tcPr>
          <w:p w14:paraId="208DF5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equipment used to secure the camera (e.g., "Security box," "Bracket," "Bracket + Screws," or "None").</w:t>
            </w:r>
          </w:p>
        </w:tc>
        <w:tc>
          <w:tcPr>
            <w:tcW w:w="737" w:type="dxa"/>
            <w:tcMar>
              <w:left w:w="0" w:type="dxa"/>
              <w:right w:w="0" w:type="dxa"/>
            </w:tcMar>
          </w:tcPr>
          <w:p w14:paraId="0114EAF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A87F36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C90B9A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72F838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4D6200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security</w:t>
            </w:r>
          </w:p>
        </w:tc>
      </w:tr>
      <w:tr w:rsidR="0077791D" w:rsidRPr="005010CD" w14:paraId="745400B9" w14:textId="77777777" w:rsidTr="005010CD">
        <w:trPr>
          <w:trHeight w:val="20"/>
        </w:trPr>
        <w:tc>
          <w:tcPr>
            <w:tcW w:w="2608" w:type="dxa"/>
            <w:tcMar>
              <w:left w:w="0" w:type="dxa"/>
              <w:right w:w="0" w:type="dxa"/>
            </w:tcMar>
          </w:tcPr>
          <w:p w14:paraId="77717DD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1" w:name="service_retrieval_comments"/>
            <w:r w:rsidRPr="0077791D">
              <w:rPr>
                <w:rFonts w:ascii="Arial" w:eastAsia="Times New Roman" w:hAnsi="Arial" w:cs="Arial"/>
                <w:b/>
                <w:bCs/>
                <w:color w:val="000000"/>
                <w:sz w:val="20"/>
                <w:szCs w:val="20"/>
                <w:highlight w:val="yellow"/>
              </w:rPr>
              <w:t>**/*</w:t>
            </w:r>
            <w:r w:rsidRPr="005010CD">
              <w:rPr>
                <w:rFonts w:ascii="Arial" w:hAnsi="Arial" w:cs="Arial"/>
                <w:b/>
                <w:sz w:val="20"/>
                <w:szCs w:val="20"/>
              </w:rPr>
              <w:t>Service/Retrieval Comments</w:t>
            </w:r>
            <w:bookmarkEnd w:id="31"/>
          </w:p>
        </w:tc>
        <w:tc>
          <w:tcPr>
            <w:tcW w:w="8561" w:type="dxa"/>
            <w:shd w:val="clear" w:color="auto" w:fill="auto"/>
            <w:tcMar>
              <w:left w:w="0" w:type="dxa"/>
              <w:right w:w="0" w:type="dxa"/>
            </w:tcMar>
            <w:hideMark/>
          </w:tcPr>
          <w:p w14:paraId="57F5C1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service/retrieval.</w:t>
            </w:r>
          </w:p>
        </w:tc>
        <w:tc>
          <w:tcPr>
            <w:tcW w:w="737" w:type="dxa"/>
            <w:tcMar>
              <w:left w:w="0" w:type="dxa"/>
              <w:right w:w="0" w:type="dxa"/>
            </w:tcMar>
          </w:tcPr>
          <w:p w14:paraId="0A058E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230E5F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78F2B48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203A42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BD96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service_retrieval_comments</w:t>
            </w:r>
          </w:p>
        </w:tc>
      </w:tr>
      <w:tr w:rsidR="0077791D" w:rsidRPr="005010CD" w14:paraId="05A1AF38" w14:textId="77777777" w:rsidTr="005010CD">
        <w:trPr>
          <w:trHeight w:val="20"/>
        </w:trPr>
        <w:tc>
          <w:tcPr>
            <w:tcW w:w="2608" w:type="dxa"/>
            <w:tcMar>
              <w:left w:w="0" w:type="dxa"/>
              <w:right w:w="0" w:type="dxa"/>
            </w:tcMar>
          </w:tcPr>
          <w:p w14:paraId="55ACB85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2" w:name="stake_distanc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Stake Distance (m)</w:t>
            </w:r>
            <w:bookmarkEnd w:id="32"/>
          </w:p>
        </w:tc>
        <w:tc>
          <w:tcPr>
            <w:tcW w:w="8561" w:type="dxa"/>
            <w:shd w:val="clear" w:color="auto" w:fill="auto"/>
            <w:tcMar>
              <w:left w:w="0" w:type="dxa"/>
              <w:right w:w="0" w:type="dxa"/>
            </w:tcMar>
            <w:hideMark/>
          </w:tcPr>
          <w:p w14:paraId="5E2984B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from the camera to a stake (in metres to the nearest 0.05 m). Leave blank if not applicable.</w:t>
            </w:r>
          </w:p>
        </w:tc>
        <w:tc>
          <w:tcPr>
            <w:tcW w:w="737" w:type="dxa"/>
            <w:tcMar>
              <w:left w:w="0" w:type="dxa"/>
              <w:right w:w="0" w:type="dxa"/>
            </w:tcMar>
          </w:tcPr>
          <w:p w14:paraId="79D4BAB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710BE9B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7111758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5D6C5D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B707E1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stake_distance</w:t>
            </w:r>
          </w:p>
        </w:tc>
      </w:tr>
      <w:tr w:rsidR="0077791D" w:rsidRPr="005010CD" w14:paraId="68F7724E" w14:textId="77777777" w:rsidTr="005010CD">
        <w:trPr>
          <w:trHeight w:val="20"/>
        </w:trPr>
        <w:tc>
          <w:tcPr>
            <w:tcW w:w="2608" w:type="dxa"/>
            <w:tcMar>
              <w:left w:w="0" w:type="dxa"/>
              <w:right w:w="0" w:type="dxa"/>
            </w:tcMar>
          </w:tcPr>
          <w:p w14:paraId="26CBA4A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3" w:name="survey_design_description"/>
            <w:r w:rsidRPr="0077791D">
              <w:rPr>
                <w:rFonts w:ascii="Arial" w:eastAsia="Times New Roman" w:hAnsi="Arial" w:cs="Arial"/>
                <w:b/>
                <w:bCs/>
                <w:color w:val="000000"/>
                <w:sz w:val="20"/>
                <w:szCs w:val="20"/>
                <w:highlight w:val="yellow"/>
              </w:rPr>
              <w:t>**/*</w:t>
            </w:r>
            <w:r w:rsidRPr="005010CD">
              <w:rPr>
                <w:rFonts w:ascii="Arial" w:hAnsi="Arial" w:cs="Arial"/>
                <w:b/>
                <w:sz w:val="20"/>
                <w:szCs w:val="20"/>
              </w:rPr>
              <w:t>Survey Design Description</w:t>
            </w:r>
            <w:bookmarkEnd w:id="33"/>
          </w:p>
        </w:tc>
        <w:tc>
          <w:tcPr>
            <w:tcW w:w="8561" w:type="dxa"/>
            <w:shd w:val="clear" w:color="auto" w:fill="auto"/>
            <w:tcMar>
              <w:left w:w="0" w:type="dxa"/>
              <w:right w:w="0" w:type="dxa"/>
            </w:tcMar>
            <w:hideMark/>
          </w:tcPr>
          <w:p w14:paraId="6D79569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description of any additional details about the Survey Design.</w:t>
            </w:r>
          </w:p>
        </w:tc>
        <w:tc>
          <w:tcPr>
            <w:tcW w:w="737" w:type="dxa"/>
            <w:tcMar>
              <w:left w:w="0" w:type="dxa"/>
              <w:right w:w="0" w:type="dxa"/>
            </w:tcMar>
          </w:tcPr>
          <w:p w14:paraId="62FACAB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A3FF12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121325C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39C4CF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E421A4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survey_design_description</w:t>
            </w:r>
          </w:p>
        </w:tc>
      </w:tr>
      <w:tr w:rsidR="0077791D" w:rsidRPr="005010CD" w14:paraId="7A1DEBA0" w14:textId="77777777" w:rsidTr="005010CD">
        <w:trPr>
          <w:trHeight w:val="20"/>
        </w:trPr>
        <w:tc>
          <w:tcPr>
            <w:tcW w:w="2608" w:type="dxa"/>
            <w:tcMar>
              <w:left w:w="0" w:type="dxa"/>
              <w:right w:w="0" w:type="dxa"/>
            </w:tcMar>
          </w:tcPr>
          <w:p w14:paraId="77E909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4" w:name="test_image_taken"/>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Test Image Taken</w:t>
            </w:r>
            <w:bookmarkEnd w:id="34"/>
          </w:p>
        </w:tc>
        <w:tc>
          <w:tcPr>
            <w:tcW w:w="8561" w:type="dxa"/>
            <w:shd w:val="clear" w:color="auto" w:fill="auto"/>
            <w:tcMar>
              <w:left w:w="0" w:type="dxa"/>
              <w:right w:w="0" w:type="dxa"/>
            </w:tcMar>
            <w:hideMark/>
          </w:tcPr>
          <w:p w14:paraId="4230AE6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test image (i.e., an image taken from a camera after it has been set up to provide a permanent record of the visit metadata) was taken. Arm the camera, from ~5 m in front, walk towards the camera while holding the Test Image Sheet</w:t>
            </w:r>
            <w:r w:rsidRPr="005010CD">
              <w:rPr>
                <w:rFonts w:ascii="Arial" w:eastAsia="Times New Roman" w:hAnsi="Arial" w:cs="Arial"/>
                <w:color w:val="000000" w:themeColor="text1"/>
                <w:sz w:val="20"/>
                <w:szCs w:val="20"/>
                <w:lang w:eastAsia="en-CA"/>
              </w:rPr>
              <w:t>.</w:t>
            </w:r>
          </w:p>
        </w:tc>
        <w:tc>
          <w:tcPr>
            <w:tcW w:w="737" w:type="dxa"/>
            <w:tcMar>
              <w:left w:w="0" w:type="dxa"/>
              <w:right w:w="0" w:type="dxa"/>
            </w:tcMar>
          </w:tcPr>
          <w:p w14:paraId="609EDB7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956335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0AFCFCB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6776CA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8FB4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test_image_taken</w:t>
            </w:r>
          </w:p>
        </w:tc>
      </w:tr>
      <w:tr w:rsidR="0077791D" w:rsidRPr="005010CD" w14:paraId="124EA77F" w14:textId="77777777" w:rsidTr="005010CD">
        <w:trPr>
          <w:trHeight w:val="20"/>
        </w:trPr>
        <w:tc>
          <w:tcPr>
            <w:tcW w:w="2608" w:type="dxa"/>
            <w:tcMar>
              <w:left w:w="0" w:type="dxa"/>
              <w:right w:w="0" w:type="dxa"/>
            </w:tcMar>
          </w:tcPr>
          <w:p w14:paraId="68E5440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5" w:name="settings_video_length"/>
            <w:r w:rsidRPr="0077791D">
              <w:rPr>
                <w:rFonts w:ascii="Arial" w:eastAsia="Times New Roman" w:hAnsi="Arial" w:cs="Arial"/>
                <w:b/>
                <w:bCs/>
                <w:color w:val="000000"/>
                <w:sz w:val="20"/>
                <w:szCs w:val="20"/>
                <w:highlight w:val="yellow"/>
              </w:rPr>
              <w:t>**/*</w:t>
            </w:r>
            <w:r w:rsidRPr="005010CD">
              <w:rPr>
                <w:rFonts w:ascii="Arial" w:hAnsi="Arial" w:cs="Arial"/>
                <w:b/>
                <w:sz w:val="20"/>
                <w:szCs w:val="20"/>
              </w:rPr>
              <w:t>Video Length (seconds)</w:t>
            </w:r>
            <w:bookmarkEnd w:id="35"/>
          </w:p>
        </w:tc>
        <w:tc>
          <w:tcPr>
            <w:tcW w:w="8561" w:type="dxa"/>
            <w:shd w:val="clear" w:color="auto" w:fill="auto"/>
            <w:tcMar>
              <w:left w:w="0" w:type="dxa"/>
              <w:right w:w="0" w:type="dxa"/>
            </w:tcMar>
            <w:hideMark/>
          </w:tcPr>
          <w:p w14:paraId="3E7061F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If applicable, describes the camera setting that specifies the minimum video duration (in seconds) that the camera will record when triggered. Leave blank if not applicable.</w:t>
            </w:r>
          </w:p>
        </w:tc>
        <w:tc>
          <w:tcPr>
            <w:tcW w:w="737" w:type="dxa"/>
            <w:tcMar>
              <w:left w:w="0" w:type="dxa"/>
              <w:right w:w="0" w:type="dxa"/>
            </w:tcMar>
          </w:tcPr>
          <w:p w14:paraId="786C1AB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64B0A8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67E06BC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792D59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18826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settings_video_length</w:t>
            </w:r>
          </w:p>
        </w:tc>
      </w:tr>
      <w:tr w:rsidR="0077791D" w:rsidRPr="005010CD" w14:paraId="086933E8" w14:textId="77777777" w:rsidTr="005010CD">
        <w:trPr>
          <w:trHeight w:val="20"/>
        </w:trPr>
        <w:tc>
          <w:tcPr>
            <w:tcW w:w="2608" w:type="dxa"/>
            <w:tcMar>
              <w:left w:w="0" w:type="dxa"/>
              <w:right w:w="0" w:type="dxa"/>
            </w:tcMar>
          </w:tcPr>
          <w:p w14:paraId="6E7C67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6" w:name="visit_comments"/>
            <w:r w:rsidRPr="0077791D">
              <w:rPr>
                <w:rFonts w:ascii="Arial" w:eastAsia="Times New Roman" w:hAnsi="Arial" w:cs="Arial"/>
                <w:b/>
                <w:bCs/>
                <w:color w:val="000000"/>
                <w:kern w:val="0"/>
                <w:sz w:val="20"/>
                <w:szCs w:val="20"/>
                <w:highlight w:val="yellow"/>
                <w:lang w:eastAsia="en-CA"/>
                <w14:ligatures w14:val="none"/>
              </w:rPr>
              <w:t>**/*</w:t>
            </w:r>
            <w:r w:rsidRPr="005010CD">
              <w:rPr>
                <w:rFonts w:ascii="Arial" w:eastAsia="Times New Roman" w:hAnsi="Arial" w:cs="Arial"/>
                <w:b/>
                <w:bCs/>
                <w:color w:val="000000"/>
                <w:kern w:val="0"/>
                <w:sz w:val="20"/>
                <w:szCs w:val="20"/>
                <w:lang w:eastAsia="en-CA"/>
                <w14:ligatures w14:val="none"/>
              </w:rPr>
              <w:t>Visit Comments</w:t>
            </w:r>
            <w:bookmarkEnd w:id="36"/>
          </w:p>
        </w:tc>
        <w:tc>
          <w:tcPr>
            <w:tcW w:w="8561" w:type="dxa"/>
            <w:shd w:val="clear" w:color="auto" w:fill="auto"/>
            <w:tcMar>
              <w:left w:w="0" w:type="dxa"/>
              <w:right w:w="0" w:type="dxa"/>
            </w:tcMar>
            <w:hideMark/>
          </w:tcPr>
          <w:p w14:paraId="35AD246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Comments describing additional details about the deployment and/or service/retrieval visits.</w:t>
            </w:r>
          </w:p>
        </w:tc>
        <w:tc>
          <w:tcPr>
            <w:tcW w:w="737" w:type="dxa"/>
            <w:tcMar>
              <w:left w:w="0" w:type="dxa"/>
              <w:right w:w="0" w:type="dxa"/>
            </w:tcMar>
          </w:tcPr>
          <w:p w14:paraId="4E59792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98A885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29C648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34C8F4A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1C5F205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visit_comments</w:t>
            </w:r>
          </w:p>
        </w:tc>
      </w:tr>
      <w:tr w:rsidR="0077791D" w:rsidRPr="005010CD" w14:paraId="05E59503" w14:textId="77777777" w:rsidTr="005010CD">
        <w:trPr>
          <w:trHeight w:val="20"/>
        </w:trPr>
        <w:tc>
          <w:tcPr>
            <w:tcW w:w="2608" w:type="dxa"/>
            <w:tcMar>
              <w:left w:w="0" w:type="dxa"/>
              <w:right w:w="0" w:type="dxa"/>
            </w:tcMar>
          </w:tcPr>
          <w:p w14:paraId="46F8ED8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7" w:name="walktest_complete"/>
            <w:r w:rsidRPr="0077791D">
              <w:rPr>
                <w:rFonts w:ascii="Arial" w:eastAsia="Times New Roman" w:hAnsi="Arial" w:cs="Arial"/>
                <w:b/>
                <w:bCs/>
                <w:color w:val="000000"/>
                <w:sz w:val="20"/>
                <w:szCs w:val="20"/>
                <w:highlight w:val="yellow"/>
              </w:rPr>
              <w:lastRenderedPageBreak/>
              <w:t>**/*</w:t>
            </w:r>
            <w:r w:rsidRPr="005010CD">
              <w:rPr>
                <w:rFonts w:ascii="Arial" w:eastAsia="Times New Roman" w:hAnsi="Arial" w:cs="Arial"/>
                <w:b/>
                <w:bCs/>
                <w:color w:val="000000"/>
                <w:sz w:val="20"/>
                <w:szCs w:val="20"/>
              </w:rPr>
              <w:t>Walktest Complete</w:t>
            </w:r>
            <w:bookmarkEnd w:id="37"/>
          </w:p>
        </w:tc>
        <w:tc>
          <w:tcPr>
            <w:tcW w:w="8561" w:type="dxa"/>
            <w:shd w:val="clear" w:color="auto" w:fill="auto"/>
            <w:tcMar>
              <w:left w:w="0" w:type="dxa"/>
              <w:right w:w="0" w:type="dxa"/>
            </w:tcMar>
            <w:hideMark/>
          </w:tcPr>
          <w:p w14:paraId="56BD07E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c>
          <w:tcPr>
            <w:tcW w:w="737" w:type="dxa"/>
            <w:tcMar>
              <w:left w:w="0" w:type="dxa"/>
              <w:right w:w="0" w:type="dxa"/>
            </w:tcMar>
          </w:tcPr>
          <w:p w14:paraId="2CE4AA5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B67B6C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34DADA3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AF22A2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46E5A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walktest_complete</w:t>
            </w:r>
          </w:p>
        </w:tc>
      </w:tr>
      <w:tr w:rsidR="0077791D" w:rsidRPr="005010CD" w14:paraId="42EDD65F" w14:textId="77777777" w:rsidTr="005010CD">
        <w:trPr>
          <w:trHeight w:val="20"/>
        </w:trPr>
        <w:tc>
          <w:tcPr>
            <w:tcW w:w="2608" w:type="dxa"/>
            <w:tcMar>
              <w:left w:w="0" w:type="dxa"/>
              <w:right w:w="0" w:type="dxa"/>
            </w:tcMar>
          </w:tcPr>
          <w:p w14:paraId="539236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8" w:name="walktest_distance"/>
            <w:r w:rsidRPr="0077791D">
              <w:rPr>
                <w:rFonts w:ascii="Arial" w:eastAsia="Times New Roman" w:hAnsi="Arial" w:cs="Arial"/>
                <w:b/>
                <w:bCs/>
                <w:color w:val="000000"/>
                <w:kern w:val="0"/>
                <w:sz w:val="20"/>
                <w:szCs w:val="20"/>
                <w:highlight w:val="yellow"/>
                <w:lang w:eastAsia="en-CA"/>
                <w14:ligatures w14:val="none"/>
              </w:rPr>
              <w:t>**/*</w:t>
            </w:r>
            <w:r w:rsidRPr="005010CD">
              <w:rPr>
                <w:rFonts w:ascii="Arial" w:hAnsi="Arial" w:cs="Arial"/>
                <w:b/>
                <w:sz w:val="20"/>
                <w:szCs w:val="20"/>
              </w:rPr>
              <w:t>Walktest Distance (m)</w:t>
            </w:r>
            <w:bookmarkEnd w:id="38"/>
            <w:r w:rsidRPr="005010CD">
              <w:rPr>
                <w:rFonts w:ascii="Arial" w:eastAsia="Times New Roman" w:hAnsi="Arial" w:cs="Arial"/>
                <w:b/>
                <w:bCs/>
                <w:color w:val="000000"/>
                <w:kern w:val="0"/>
                <w:sz w:val="20"/>
                <w:szCs w:val="20"/>
                <w:lang w:eastAsia="en-CA"/>
                <w14:ligatures w14:val="none"/>
              </w:rPr>
              <w:t xml:space="preserve"> </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B52340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horizontal distance from the camera at which the crew performs the walktest (metres; to the nearest 0.05 m). Leave blank if not applicable.</w:t>
            </w:r>
          </w:p>
        </w:tc>
        <w:tc>
          <w:tcPr>
            <w:tcW w:w="737" w:type="dxa"/>
            <w:tcMar>
              <w:left w:w="0" w:type="dxa"/>
              <w:right w:w="0" w:type="dxa"/>
            </w:tcMar>
          </w:tcPr>
          <w:p w14:paraId="0BA3F6F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2C475C6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8" w:type="dxa"/>
            <w:shd w:val="clear" w:color="auto" w:fill="E2EFD9" w:themeFill="accent6" w:themeFillTint="33"/>
            <w:tcMar>
              <w:left w:w="0" w:type="dxa"/>
              <w:right w:w="0" w:type="dxa"/>
            </w:tcMar>
            <w:hideMark/>
          </w:tcPr>
          <w:p w14:paraId="48B14F2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536AD0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D98331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walktest_distance</w:t>
            </w:r>
          </w:p>
        </w:tc>
      </w:tr>
      <w:tr w:rsidR="0077791D" w:rsidRPr="005010CD" w14:paraId="00C4BD90" w14:textId="77777777" w:rsidTr="005010CD">
        <w:trPr>
          <w:trHeight w:val="20"/>
        </w:trPr>
        <w:tc>
          <w:tcPr>
            <w:tcW w:w="2608" w:type="dxa"/>
            <w:tcMar>
              <w:left w:w="0" w:type="dxa"/>
              <w:right w:w="0" w:type="dxa"/>
            </w:tcMar>
          </w:tcPr>
          <w:p w14:paraId="3945D78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39" w:name="walktest_height"/>
            <w:r w:rsidRPr="0077791D">
              <w:rPr>
                <w:rFonts w:ascii="Arial" w:eastAsia="Times New Roman" w:hAnsi="Arial" w:cs="Arial"/>
                <w:b/>
                <w:bCs/>
                <w:color w:val="000000"/>
                <w:kern w:val="0"/>
                <w:sz w:val="20"/>
                <w:szCs w:val="20"/>
                <w:highlight w:val="yellow"/>
                <w:lang w:eastAsia="en-CA"/>
                <w14:ligatures w14:val="none"/>
              </w:rPr>
              <w:t>**/*</w:t>
            </w:r>
            <w:r w:rsidRPr="005010CD">
              <w:rPr>
                <w:rFonts w:ascii="Arial" w:hAnsi="Arial" w:cs="Arial"/>
                <w:b/>
                <w:sz w:val="20"/>
                <w:szCs w:val="20"/>
              </w:rPr>
              <w:t>Walktest Height (m)</w:t>
            </w:r>
            <w:bookmarkEnd w:id="39"/>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7690CE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vertical distance from the camera at which the crew performs the walktest (metres; to the nearest 0.05 m). Leave blank if not applicable.</w:t>
            </w:r>
          </w:p>
        </w:tc>
        <w:tc>
          <w:tcPr>
            <w:tcW w:w="737" w:type="dxa"/>
            <w:tcMar>
              <w:left w:w="0" w:type="dxa"/>
              <w:right w:w="0" w:type="dxa"/>
            </w:tcMar>
          </w:tcPr>
          <w:p w14:paraId="242218F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B23D9E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w:t>
            </w:r>
            <w:r w:rsidRPr="005010CD">
              <w:rPr>
                <w:rFonts w:ascii="Arial" w:eastAsia="Times New Roman" w:hAnsi="Arial" w:cs="Arial"/>
                <w:color w:val="000000"/>
                <w:kern w:val="0"/>
                <w:sz w:val="20"/>
                <w:szCs w:val="20"/>
                <w:lang w:eastAsia="en-CA"/>
                <w14:ligatures w14:val="none"/>
              </w:rPr>
              <w:t>ALSE</w:t>
            </w:r>
          </w:p>
        </w:tc>
        <w:tc>
          <w:tcPr>
            <w:tcW w:w="968" w:type="dxa"/>
            <w:shd w:val="clear" w:color="auto" w:fill="E2EFD9" w:themeFill="accent6" w:themeFillTint="33"/>
            <w:tcMar>
              <w:left w:w="0" w:type="dxa"/>
              <w:right w:w="0" w:type="dxa"/>
            </w:tcMar>
            <w:hideMark/>
          </w:tcPr>
          <w:p w14:paraId="396A37A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AE69E6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C576B8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walktest_height</w:t>
            </w:r>
          </w:p>
        </w:tc>
      </w:tr>
      <w:tr w:rsidR="0077791D" w:rsidRPr="005010CD" w14:paraId="3369F42D" w14:textId="77777777" w:rsidTr="005010CD">
        <w:trPr>
          <w:trHeight w:val="20"/>
        </w:trPr>
        <w:tc>
          <w:tcPr>
            <w:tcW w:w="2608" w:type="dxa"/>
            <w:tcMar>
              <w:left w:w="0" w:type="dxa"/>
              <w:right w:w="0" w:type="dxa"/>
            </w:tcMar>
          </w:tcPr>
          <w:p w14:paraId="16A8F48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0" w:name="age_class_adult"/>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Adult</w:t>
            </w:r>
            <w:bookmarkEnd w:id="40"/>
            <w:r w:rsidRPr="005010CD">
              <w:rPr>
                <w:rFonts w:ascii="Arial" w:hAnsi="Arial" w:cs="Arial"/>
                <w:b/>
                <w:sz w:val="20"/>
                <w:szCs w:val="20"/>
              </w:rPr>
              <w:t>**</w:t>
            </w:r>
          </w:p>
        </w:tc>
        <w:tc>
          <w:tcPr>
            <w:tcW w:w="8561" w:type="dxa"/>
            <w:shd w:val="clear" w:color="auto" w:fill="auto"/>
            <w:tcMar>
              <w:left w:w="0" w:type="dxa"/>
              <w:right w:w="0" w:type="dxa"/>
            </w:tcMar>
            <w:hideMark/>
          </w:tcPr>
          <w:p w14:paraId="6ABA009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that are old enough to breed; reproductively mature.</w:t>
            </w:r>
          </w:p>
        </w:tc>
        <w:tc>
          <w:tcPr>
            <w:tcW w:w="737" w:type="dxa"/>
            <w:tcMar>
              <w:left w:w="0" w:type="dxa"/>
              <w:right w:w="0" w:type="dxa"/>
            </w:tcMar>
          </w:tcPr>
          <w:p w14:paraId="7CB5778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B6A5D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206285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14755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89A52D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age_class_adult</w:t>
            </w:r>
          </w:p>
        </w:tc>
      </w:tr>
      <w:tr w:rsidR="0077791D" w:rsidRPr="005010CD" w14:paraId="68639926" w14:textId="77777777" w:rsidTr="005010CD">
        <w:trPr>
          <w:trHeight w:val="20"/>
        </w:trPr>
        <w:tc>
          <w:tcPr>
            <w:tcW w:w="2608" w:type="dxa"/>
            <w:tcMar>
              <w:left w:w="0" w:type="dxa"/>
              <w:right w:w="0" w:type="dxa"/>
            </w:tcMar>
          </w:tcPr>
          <w:p w14:paraId="02C940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1" w:name="tags_age_clas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Age Class</w:t>
            </w:r>
            <w:bookmarkEnd w:id="41"/>
            <w:r w:rsidRPr="005010CD">
              <w:rPr>
                <w:rFonts w:ascii="Arial" w:hAnsi="Arial" w:cs="Arial"/>
                <w:b/>
                <w:sz w:val="20"/>
                <w:szCs w:val="20"/>
              </w:rPr>
              <w:t>**</w:t>
            </w:r>
          </w:p>
        </w:tc>
        <w:tc>
          <w:tcPr>
            <w:tcW w:w="8561" w:type="dxa"/>
            <w:shd w:val="clear" w:color="auto" w:fill="auto"/>
            <w:tcMar>
              <w:left w:w="0" w:type="dxa"/>
              <w:right w:w="0" w:type="dxa"/>
            </w:tcMar>
            <w:hideMark/>
          </w:tcPr>
          <w:p w14:paraId="7DCBE6F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age classification of individual(s) being categorized (e.g., "Adult," "Juvenile," "Subadult," "Subadult - Young of Year," "Subadult - Yearling," or "Unknown"). </w:t>
            </w:r>
          </w:p>
        </w:tc>
        <w:tc>
          <w:tcPr>
            <w:tcW w:w="737" w:type="dxa"/>
            <w:tcMar>
              <w:left w:w="0" w:type="dxa"/>
              <w:right w:w="0" w:type="dxa"/>
            </w:tcMar>
          </w:tcPr>
          <w:p w14:paraId="12684DA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678BC6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0E01A4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05DCAD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3CB11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w:t>
            </w:r>
          </w:p>
        </w:tc>
      </w:tr>
      <w:tr w:rsidR="0077791D" w:rsidRPr="005010CD" w14:paraId="2D4BAA41" w14:textId="77777777" w:rsidTr="005010CD">
        <w:trPr>
          <w:trHeight w:val="20"/>
        </w:trPr>
        <w:tc>
          <w:tcPr>
            <w:tcW w:w="2608" w:type="dxa"/>
            <w:tcMar>
              <w:left w:w="0" w:type="dxa"/>
              <w:right w:w="0" w:type="dxa"/>
            </w:tcMar>
          </w:tcPr>
          <w:p w14:paraId="4FF72B0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2" w:name="analyst"/>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Analyst</w:t>
            </w:r>
            <w:bookmarkEnd w:id="42"/>
            <w:r w:rsidRPr="005010CD">
              <w:rPr>
                <w:rFonts w:ascii="Arial" w:hAnsi="Arial" w:cs="Arial"/>
                <w:b/>
                <w:sz w:val="20"/>
                <w:szCs w:val="20"/>
              </w:rPr>
              <w:t>**</w:t>
            </w:r>
          </w:p>
        </w:tc>
        <w:tc>
          <w:tcPr>
            <w:tcW w:w="8561" w:type="dxa"/>
            <w:shd w:val="clear" w:color="auto" w:fill="auto"/>
            <w:tcMar>
              <w:left w:w="0" w:type="dxa"/>
              <w:right w:w="0" w:type="dxa"/>
            </w:tcMar>
            <w:hideMark/>
          </w:tcPr>
          <w:p w14:paraId="583BB9A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names of the individual who provided the observation data point (species identification and associated information). If there are multiple analysts for an observation, enter the primary analyst.</w:t>
            </w:r>
          </w:p>
        </w:tc>
        <w:tc>
          <w:tcPr>
            <w:tcW w:w="737" w:type="dxa"/>
            <w:tcMar>
              <w:left w:w="0" w:type="dxa"/>
              <w:right w:w="0" w:type="dxa"/>
            </w:tcMar>
          </w:tcPr>
          <w:p w14:paraId="064D7E3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5F0530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FAD48B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5CAADC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B789DD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analyst</w:t>
            </w:r>
          </w:p>
        </w:tc>
      </w:tr>
      <w:tr w:rsidR="0077791D" w:rsidRPr="005010CD" w14:paraId="2BFFD6B0" w14:textId="77777777" w:rsidTr="005010CD">
        <w:trPr>
          <w:trHeight w:val="20"/>
        </w:trPr>
        <w:tc>
          <w:tcPr>
            <w:tcW w:w="2608" w:type="dxa"/>
            <w:tcMar>
              <w:left w:w="0" w:type="dxa"/>
              <w:right w:w="0" w:type="dxa"/>
            </w:tcMar>
          </w:tcPr>
          <w:p w14:paraId="4ACF4A1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3" w:name="baitlure_bait_lure_type"/>
            <w:r w:rsidRPr="005010CD">
              <w:rPr>
                <w:rFonts w:ascii="Arial" w:hAnsi="Arial" w:cs="Arial"/>
                <w:b/>
                <w:sz w:val="20"/>
                <w:szCs w:val="20"/>
              </w:rPr>
              <w:t>**</w:t>
            </w:r>
            <w:r w:rsidRPr="005010CD">
              <w:rPr>
                <w:rFonts w:ascii="Arial" w:eastAsia="Times New Roman" w:hAnsi="Arial" w:cs="Arial"/>
                <w:b/>
                <w:bCs/>
                <w:color w:val="000000"/>
                <w:kern w:val="0"/>
                <w:sz w:val="20"/>
                <w:szCs w:val="20"/>
                <w:lang w:eastAsia="en-CA"/>
                <w14:ligatures w14:val="none"/>
              </w:rPr>
              <w:t>Bait/Lure Type</w:t>
            </w:r>
            <w:bookmarkEnd w:id="43"/>
            <w:r w:rsidRPr="005010CD">
              <w:rPr>
                <w:rFonts w:ascii="Arial" w:hAnsi="Arial" w:cs="Arial"/>
                <w:b/>
                <w:sz w:val="20"/>
                <w:szCs w:val="20"/>
              </w:rPr>
              <w:t>**</w:t>
            </w:r>
          </w:p>
        </w:tc>
        <w:tc>
          <w:tcPr>
            <w:tcW w:w="8561" w:type="dxa"/>
            <w:shd w:val="clear" w:color="auto" w:fill="auto"/>
            <w:tcMar>
              <w:left w:w="0" w:type="dxa"/>
              <w:right w:w="0" w:type="dxa"/>
            </w:tcMar>
            <w:hideMark/>
          </w:tcPr>
          <w:p w14:paraId="0D5A435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type of bait or lure used at a camera location. Record "None" if a Bait/Lure Type was not used and "Unknown" if not known. If "Other," describe in the Deployment Comments.</w:t>
            </w:r>
          </w:p>
        </w:tc>
        <w:tc>
          <w:tcPr>
            <w:tcW w:w="737" w:type="dxa"/>
            <w:tcMar>
              <w:left w:w="0" w:type="dxa"/>
              <w:right w:w="0" w:type="dxa"/>
            </w:tcMar>
          </w:tcPr>
          <w:p w14:paraId="5AD5A15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09C614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A4D8BC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BF7619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C6724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baitlure_bait_lure_type</w:t>
            </w:r>
          </w:p>
        </w:tc>
      </w:tr>
      <w:tr w:rsidR="0077791D" w:rsidRPr="005010CD" w14:paraId="3571FBB2" w14:textId="77777777" w:rsidTr="005010CD">
        <w:trPr>
          <w:trHeight w:val="20"/>
        </w:trPr>
        <w:tc>
          <w:tcPr>
            <w:tcW w:w="2608" w:type="dxa"/>
            <w:tcMar>
              <w:left w:w="0" w:type="dxa"/>
              <w:right w:w="0" w:type="dxa"/>
            </w:tcMar>
          </w:tcPr>
          <w:p w14:paraId="10DBE1D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4" w:name="camera_height"/>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Height (m)</w:t>
            </w:r>
            <w:bookmarkEnd w:id="44"/>
            <w:r w:rsidRPr="005010CD">
              <w:rPr>
                <w:rFonts w:ascii="Arial" w:hAnsi="Arial" w:cs="Arial"/>
                <w:b/>
                <w:sz w:val="20"/>
                <w:szCs w:val="20"/>
              </w:rPr>
              <w:t xml:space="preserve"> </w:t>
            </w:r>
            <w:r w:rsidRPr="005010CD">
              <w:rPr>
                <w:rFonts w:ascii="Arial" w:hAnsi="Arial" w:cs="Arial"/>
                <w:b/>
                <w:sz w:val="20"/>
                <w:szCs w:val="20"/>
              </w:rPr>
              <w:t>**</w:t>
            </w:r>
          </w:p>
        </w:tc>
        <w:tc>
          <w:tcPr>
            <w:tcW w:w="8561" w:type="dxa"/>
            <w:shd w:val="clear" w:color="auto" w:fill="auto"/>
            <w:tcMar>
              <w:left w:w="0" w:type="dxa"/>
              <w:right w:w="0" w:type="dxa"/>
            </w:tcMar>
            <w:hideMark/>
          </w:tcPr>
          <w:p w14:paraId="5E7324D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height from the ground (below snow) to the bottom of the lens (metres; to the nearest 0.05 m).</w:t>
            </w:r>
          </w:p>
        </w:tc>
        <w:tc>
          <w:tcPr>
            <w:tcW w:w="737" w:type="dxa"/>
            <w:tcMar>
              <w:left w:w="0" w:type="dxa"/>
              <w:right w:w="0" w:type="dxa"/>
            </w:tcMar>
          </w:tcPr>
          <w:p w14:paraId="0259D12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AB9BF1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2E42A0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62DFFA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DB575B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camera_height</w:t>
            </w:r>
          </w:p>
        </w:tc>
      </w:tr>
      <w:tr w:rsidR="0077791D" w:rsidRPr="005010CD" w14:paraId="5F220D3A" w14:textId="77777777" w:rsidTr="005010CD">
        <w:trPr>
          <w:trHeight w:val="20"/>
        </w:trPr>
        <w:tc>
          <w:tcPr>
            <w:tcW w:w="2608" w:type="dxa"/>
            <w:tcMar>
              <w:left w:w="0" w:type="dxa"/>
              <w:right w:w="0" w:type="dxa"/>
            </w:tcMar>
          </w:tcPr>
          <w:p w14:paraId="70D1AC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5" w:name="camera_id"/>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ID</w:t>
            </w:r>
            <w:bookmarkEnd w:id="45"/>
            <w:r w:rsidRPr="005010CD">
              <w:rPr>
                <w:rFonts w:ascii="Arial" w:hAnsi="Arial" w:cs="Arial"/>
                <w:b/>
                <w:sz w:val="20"/>
                <w:szCs w:val="20"/>
              </w:rPr>
              <w:t>**</w:t>
            </w:r>
          </w:p>
        </w:tc>
        <w:tc>
          <w:tcPr>
            <w:tcW w:w="8561" w:type="dxa"/>
            <w:shd w:val="clear" w:color="auto" w:fill="auto"/>
            <w:tcMar>
              <w:left w:w="0" w:type="dxa"/>
              <w:right w:w="0" w:type="dxa"/>
            </w:tcMar>
            <w:hideMark/>
          </w:tcPr>
          <w:p w14:paraId="36C8779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 for the camera that distinguishes it from other cameras of the same make or model.</w:t>
            </w:r>
          </w:p>
        </w:tc>
        <w:tc>
          <w:tcPr>
            <w:tcW w:w="737" w:type="dxa"/>
            <w:tcMar>
              <w:left w:w="0" w:type="dxa"/>
              <w:right w:w="0" w:type="dxa"/>
            </w:tcMar>
          </w:tcPr>
          <w:p w14:paraId="43A001D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C7475B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AD4E60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489F18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B030D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camera_id</w:t>
            </w:r>
          </w:p>
        </w:tc>
      </w:tr>
      <w:tr w:rsidR="0077791D" w:rsidRPr="005010CD" w14:paraId="73A3AD49" w14:textId="77777777" w:rsidTr="005010CD">
        <w:trPr>
          <w:trHeight w:val="20"/>
        </w:trPr>
        <w:tc>
          <w:tcPr>
            <w:tcW w:w="2608" w:type="dxa"/>
            <w:tcMar>
              <w:left w:w="0" w:type="dxa"/>
              <w:right w:w="0" w:type="dxa"/>
            </w:tcMar>
          </w:tcPr>
          <w:p w14:paraId="386244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6" w:name="camera_location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Location Name</w:t>
            </w:r>
            <w:r w:rsidRPr="005010CD">
              <w:rPr>
                <w:rFonts w:ascii="Arial" w:hAnsi="Arial" w:cs="Arial"/>
                <w:b/>
                <w:sz w:val="20"/>
                <w:szCs w:val="20"/>
              </w:rPr>
              <w:t>**</w:t>
            </w:r>
            <w:r w:rsidRPr="005010CD">
              <w:rPr>
                <w:rFonts w:ascii="Arial" w:hAnsi="Arial" w:cs="Arial"/>
                <w:b/>
                <w:sz w:val="20"/>
                <w:szCs w:val="20"/>
              </w:rPr>
              <w:t xml:space="preserve"> </w:t>
            </w:r>
            <w:bookmarkEnd w:id="46"/>
          </w:p>
        </w:tc>
        <w:tc>
          <w:tcPr>
            <w:tcW w:w="8561" w:type="dxa"/>
            <w:shd w:val="clear" w:color="auto" w:fill="auto"/>
            <w:tcMar>
              <w:left w:w="0" w:type="dxa"/>
              <w:right w:w="0" w:type="dxa"/>
            </w:tcMar>
            <w:hideMark/>
          </w:tcPr>
          <w:p w14:paraId="2CDCB2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the location where a single camera was placed (e.g., "bh1," "bh2").</w:t>
            </w:r>
          </w:p>
        </w:tc>
        <w:tc>
          <w:tcPr>
            <w:tcW w:w="737" w:type="dxa"/>
            <w:tcMar>
              <w:left w:w="0" w:type="dxa"/>
              <w:right w:w="0" w:type="dxa"/>
            </w:tcMar>
          </w:tcPr>
          <w:p w14:paraId="29C9217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41687C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F63050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4C4B86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9E43A7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camera_location_name</w:t>
            </w:r>
          </w:p>
        </w:tc>
      </w:tr>
      <w:tr w:rsidR="0077791D" w:rsidRPr="005010CD" w14:paraId="1670C6E1" w14:textId="77777777" w:rsidTr="005010CD">
        <w:trPr>
          <w:trHeight w:val="20"/>
        </w:trPr>
        <w:tc>
          <w:tcPr>
            <w:tcW w:w="2608" w:type="dxa"/>
            <w:tcMar>
              <w:left w:w="0" w:type="dxa"/>
              <w:right w:w="0" w:type="dxa"/>
            </w:tcMar>
          </w:tcPr>
          <w:p w14:paraId="693BC35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7" w:name="camera_mak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Make</w:t>
            </w:r>
            <w:bookmarkEnd w:id="47"/>
            <w:r w:rsidRPr="005010CD">
              <w:rPr>
                <w:rFonts w:ascii="Arial" w:hAnsi="Arial" w:cs="Arial"/>
                <w:b/>
                <w:sz w:val="20"/>
                <w:szCs w:val="20"/>
              </w:rPr>
              <w:t>**</w:t>
            </w:r>
          </w:p>
        </w:tc>
        <w:tc>
          <w:tcPr>
            <w:tcW w:w="8561" w:type="dxa"/>
            <w:shd w:val="clear" w:color="auto" w:fill="auto"/>
            <w:tcMar>
              <w:left w:w="0" w:type="dxa"/>
              <w:right w:w="0" w:type="dxa"/>
            </w:tcMar>
            <w:hideMark/>
          </w:tcPr>
          <w:p w14:paraId="34C23B0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make of a particular camera (i.e., the manufacturer, e.g., "Reconyx" or "Bushnell").</w:t>
            </w:r>
          </w:p>
          <w:p w14:paraId="1A5F1B2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4DA1E6C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71E8BC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9E508F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295C3F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68CE66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camera_make</w:t>
            </w:r>
          </w:p>
        </w:tc>
      </w:tr>
      <w:tr w:rsidR="0077791D" w:rsidRPr="005010CD" w14:paraId="42AEDA9D" w14:textId="77777777" w:rsidTr="005010CD">
        <w:trPr>
          <w:trHeight w:val="20"/>
        </w:trPr>
        <w:tc>
          <w:tcPr>
            <w:tcW w:w="2608" w:type="dxa"/>
            <w:tcMar>
              <w:left w:w="0" w:type="dxa"/>
              <w:right w:w="0" w:type="dxa"/>
            </w:tcMar>
          </w:tcPr>
          <w:p w14:paraId="7F8A732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8" w:name="camera_model"/>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Model</w:t>
            </w:r>
            <w:bookmarkEnd w:id="48"/>
            <w:r w:rsidRPr="005010CD">
              <w:rPr>
                <w:rFonts w:ascii="Arial" w:hAnsi="Arial" w:cs="Arial"/>
                <w:b/>
                <w:sz w:val="20"/>
                <w:szCs w:val="20"/>
              </w:rPr>
              <w:t>**</w:t>
            </w:r>
          </w:p>
        </w:tc>
        <w:tc>
          <w:tcPr>
            <w:tcW w:w="8561" w:type="dxa"/>
            <w:shd w:val="clear" w:color="auto" w:fill="auto"/>
            <w:tcMar>
              <w:left w:w="0" w:type="dxa"/>
              <w:right w:w="0" w:type="dxa"/>
            </w:tcMar>
            <w:hideMark/>
          </w:tcPr>
          <w:p w14:paraId="7D6FF7E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model number or name of a particular camera (e.g., "PC900" or "Trophy Cam HD").</w:t>
            </w:r>
          </w:p>
        </w:tc>
        <w:tc>
          <w:tcPr>
            <w:tcW w:w="737" w:type="dxa"/>
            <w:tcMar>
              <w:left w:w="0" w:type="dxa"/>
              <w:right w:w="0" w:type="dxa"/>
            </w:tcMar>
          </w:tcPr>
          <w:p w14:paraId="4B8652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B0D57E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9F23B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CD3C89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3C3340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camera_model</w:t>
            </w:r>
          </w:p>
        </w:tc>
      </w:tr>
      <w:tr w:rsidR="0077791D" w:rsidRPr="005010CD" w14:paraId="62354301" w14:textId="77777777" w:rsidTr="005010CD">
        <w:trPr>
          <w:trHeight w:val="20"/>
        </w:trPr>
        <w:tc>
          <w:tcPr>
            <w:tcW w:w="2608" w:type="dxa"/>
            <w:tcMar>
              <w:left w:w="0" w:type="dxa"/>
              <w:right w:w="0" w:type="dxa"/>
            </w:tcMar>
          </w:tcPr>
          <w:p w14:paraId="4905811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49" w:name="camera_serial_number"/>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Camera Serial Number</w:t>
            </w:r>
            <w:bookmarkEnd w:id="49"/>
            <w:r w:rsidRPr="005010CD">
              <w:rPr>
                <w:rFonts w:ascii="Arial" w:hAnsi="Arial" w:cs="Arial"/>
                <w:b/>
                <w:sz w:val="20"/>
                <w:szCs w:val="20"/>
              </w:rPr>
              <w:t>**</w:t>
            </w:r>
          </w:p>
        </w:tc>
        <w:tc>
          <w:tcPr>
            <w:tcW w:w="8561" w:type="dxa"/>
            <w:shd w:val="clear" w:color="auto" w:fill="auto"/>
            <w:tcMar>
              <w:left w:w="0" w:type="dxa"/>
              <w:right w:w="0" w:type="dxa"/>
            </w:tcMar>
            <w:hideMark/>
          </w:tcPr>
          <w:p w14:paraId="73372BB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serial number of a particular camera, which is usually found inside the camera cover (e.g., "P900FF04152022").</w:t>
            </w:r>
          </w:p>
        </w:tc>
        <w:tc>
          <w:tcPr>
            <w:tcW w:w="737" w:type="dxa"/>
            <w:tcMar>
              <w:left w:w="0" w:type="dxa"/>
              <w:right w:w="0" w:type="dxa"/>
            </w:tcMar>
          </w:tcPr>
          <w:p w14:paraId="269436A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F01D9E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511F51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CF57D8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DE7B8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camera_serial_number</w:t>
            </w:r>
          </w:p>
        </w:tc>
      </w:tr>
      <w:tr w:rsidR="0077791D" w:rsidRPr="005010CD" w14:paraId="568BB14A" w14:textId="77777777" w:rsidTr="005010CD">
        <w:trPr>
          <w:trHeight w:val="20"/>
        </w:trPr>
        <w:tc>
          <w:tcPr>
            <w:tcW w:w="2608" w:type="dxa"/>
            <w:tcMar>
              <w:left w:w="0" w:type="dxa"/>
              <w:right w:w="0" w:type="dxa"/>
            </w:tcMar>
          </w:tcPr>
          <w:p w14:paraId="3058653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0" w:name="deployment_crew"/>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Crew</w:t>
            </w:r>
            <w:bookmarkEnd w:id="50"/>
            <w:r w:rsidRPr="005010CD">
              <w:rPr>
                <w:rFonts w:ascii="Arial" w:hAnsi="Arial" w:cs="Arial"/>
                <w:b/>
                <w:sz w:val="20"/>
                <w:szCs w:val="20"/>
              </w:rPr>
              <w:t>**</w:t>
            </w:r>
          </w:p>
        </w:tc>
        <w:tc>
          <w:tcPr>
            <w:tcW w:w="8561" w:type="dxa"/>
            <w:shd w:val="clear" w:color="auto" w:fill="auto"/>
            <w:tcMar>
              <w:left w:w="0" w:type="dxa"/>
              <w:right w:w="0" w:type="dxa"/>
            </w:tcMar>
            <w:hideMark/>
          </w:tcPr>
          <w:p w14:paraId="4A2FBF6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names of the individuals who collected data during the deployment visit.</w:t>
            </w:r>
          </w:p>
        </w:tc>
        <w:tc>
          <w:tcPr>
            <w:tcW w:w="737" w:type="dxa"/>
            <w:tcMar>
              <w:left w:w="0" w:type="dxa"/>
              <w:right w:w="0" w:type="dxa"/>
            </w:tcMar>
          </w:tcPr>
          <w:p w14:paraId="24CDC24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4A2258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B86BE2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B39BFA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17A293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deployment_crew</w:t>
            </w:r>
          </w:p>
        </w:tc>
      </w:tr>
      <w:tr w:rsidR="0077791D" w:rsidRPr="005010CD" w14:paraId="5E9F2048" w14:textId="77777777" w:rsidTr="005010CD">
        <w:trPr>
          <w:trHeight w:val="20"/>
        </w:trPr>
        <w:tc>
          <w:tcPr>
            <w:tcW w:w="2608" w:type="dxa"/>
            <w:tcMar>
              <w:left w:w="0" w:type="dxa"/>
              <w:right w:w="0" w:type="dxa"/>
            </w:tcMar>
          </w:tcPr>
          <w:p w14:paraId="481D585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1" w:name="deployment_end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End Date Time (DD-MMM-YYYY HH:MM:SS)</w:t>
            </w:r>
            <w:bookmarkEnd w:id="51"/>
            <w:r w:rsidRPr="005010CD">
              <w:rPr>
                <w:rFonts w:ascii="Arial" w:hAnsi="Arial" w:cs="Arial"/>
                <w:b/>
                <w:sz w:val="20"/>
                <w:szCs w:val="20"/>
              </w:rPr>
              <w:t>**</w:t>
            </w:r>
          </w:p>
        </w:tc>
        <w:tc>
          <w:tcPr>
            <w:tcW w:w="8561" w:type="dxa"/>
            <w:shd w:val="clear" w:color="auto" w:fill="auto"/>
            <w:tcMar>
              <w:left w:w="0" w:type="dxa"/>
              <w:right w:w="0" w:type="dxa"/>
            </w:tcMar>
            <w:hideMark/>
          </w:tcPr>
          <w:p w14:paraId="28D225F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c>
          <w:tcPr>
            <w:tcW w:w="737" w:type="dxa"/>
            <w:tcMar>
              <w:left w:w="0" w:type="dxa"/>
              <w:right w:w="0" w:type="dxa"/>
            </w:tcMar>
          </w:tcPr>
          <w:p w14:paraId="21076F5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546303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0B3C9B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C4EBD0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3B7D62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deployment_end_date_time</w:t>
            </w:r>
          </w:p>
        </w:tc>
      </w:tr>
      <w:tr w:rsidR="0077791D" w:rsidRPr="005010CD" w14:paraId="4D26332F" w14:textId="77777777" w:rsidTr="005010CD">
        <w:trPr>
          <w:trHeight w:val="20"/>
        </w:trPr>
        <w:tc>
          <w:tcPr>
            <w:tcW w:w="2608" w:type="dxa"/>
            <w:tcMar>
              <w:left w:w="0" w:type="dxa"/>
              <w:right w:w="0" w:type="dxa"/>
            </w:tcMar>
          </w:tcPr>
          <w:p w14:paraId="19A6580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2" w:name="deployment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Name</w:t>
            </w:r>
            <w:bookmarkEnd w:id="52"/>
            <w:r w:rsidRPr="005010CD">
              <w:rPr>
                <w:rFonts w:ascii="Arial" w:hAnsi="Arial" w:cs="Arial"/>
                <w:b/>
                <w:sz w:val="20"/>
                <w:szCs w:val="20"/>
              </w:rPr>
              <w:t>**</w:t>
            </w:r>
          </w:p>
        </w:tc>
        <w:tc>
          <w:tcPr>
            <w:tcW w:w="8561" w:type="dxa"/>
            <w:shd w:val="clear" w:color="auto" w:fill="auto"/>
            <w:tcMar>
              <w:left w:w="0" w:type="dxa"/>
              <w:right w:w="0" w:type="dxa"/>
            </w:tcMar>
            <w:hideMark/>
          </w:tcPr>
          <w:p w14:paraId="1D8ADCC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a unique camera deployed during a specific survey period (ideally recorded as: "Camera Location Name"_"Deployment Start Date" (or …_"Deployment End Date") (e.g., "bh1_17-Jul-2018" or "bh1_17-Jul-2018_21-Jan-2019").</w:t>
            </w:r>
          </w:p>
          <w:p w14:paraId="7344A3E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Alternative naming conventions may be used, but the goal should be to minimize duplicate Image Names.</w:t>
            </w:r>
          </w:p>
        </w:tc>
        <w:tc>
          <w:tcPr>
            <w:tcW w:w="737" w:type="dxa"/>
            <w:tcMar>
              <w:left w:w="0" w:type="dxa"/>
              <w:right w:w="0" w:type="dxa"/>
            </w:tcMar>
          </w:tcPr>
          <w:p w14:paraId="2B506DB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78E0A7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F34D3F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8B4AF4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6B51CF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deployment_name</w:t>
            </w:r>
          </w:p>
        </w:tc>
      </w:tr>
      <w:tr w:rsidR="0077791D" w:rsidRPr="005010CD" w14:paraId="4DF9414B" w14:textId="77777777" w:rsidTr="005010CD">
        <w:trPr>
          <w:trHeight w:val="20"/>
        </w:trPr>
        <w:tc>
          <w:tcPr>
            <w:tcW w:w="2608" w:type="dxa"/>
            <w:tcMar>
              <w:left w:w="0" w:type="dxa"/>
              <w:right w:w="0" w:type="dxa"/>
            </w:tcMar>
          </w:tcPr>
          <w:p w14:paraId="4D86760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3" w:name="deployment_start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Deployment Start Date Time (DD-MMM-YYYY HH:MM:SS)</w:t>
            </w:r>
            <w:bookmarkEnd w:id="53"/>
            <w:r w:rsidRPr="005010CD">
              <w:rPr>
                <w:rFonts w:ascii="Arial" w:hAnsi="Arial" w:cs="Arial"/>
                <w:b/>
                <w:sz w:val="20"/>
                <w:szCs w:val="20"/>
              </w:rPr>
              <w:t>**</w:t>
            </w:r>
          </w:p>
        </w:tc>
        <w:tc>
          <w:tcPr>
            <w:tcW w:w="8561" w:type="dxa"/>
            <w:shd w:val="clear" w:color="auto" w:fill="auto"/>
            <w:tcMar>
              <w:left w:w="0" w:type="dxa"/>
              <w:right w:w="0" w:type="dxa"/>
            </w:tcMar>
            <w:hideMark/>
          </w:tcPr>
          <w:p w14:paraId="3A6AD03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that a camera was placed for a specific deployment (e.g., 17-Jan-2018 10:34:22).</w:t>
            </w:r>
          </w:p>
          <w:p w14:paraId="2EC2E0D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Deployment Start Date Time may not coincide with when the first image or video was collected (i.e., the Image Set Start Date Time). Recording this field allows users to account for </w:t>
            </w:r>
            <w:r w:rsidRPr="005010CD">
              <w:rPr>
                <w:rFonts w:ascii="Arial" w:eastAsia="Times New Roman" w:hAnsi="Arial" w:cs="Arial"/>
                <w:color w:val="000000"/>
                <w:kern w:val="0"/>
                <w:sz w:val="20"/>
                <w:szCs w:val="20"/>
                <w:lang w:eastAsia="en-CA"/>
                <w14:ligatures w14:val="none"/>
              </w:rPr>
              <w:lastRenderedPageBreak/>
              <w:t>deployments where no images were captured and to confirm the first date and time a camera was active.</w:t>
            </w:r>
          </w:p>
        </w:tc>
        <w:tc>
          <w:tcPr>
            <w:tcW w:w="737" w:type="dxa"/>
            <w:tcMar>
              <w:left w:w="0" w:type="dxa"/>
              <w:right w:w="0" w:type="dxa"/>
            </w:tcMar>
          </w:tcPr>
          <w:p w14:paraId="0538728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18F218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B06FD0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62506F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5886E3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deployment_start_date_time</w:t>
            </w:r>
          </w:p>
        </w:tc>
      </w:tr>
      <w:tr w:rsidR="0077791D" w:rsidRPr="005010CD" w14:paraId="38A454AE" w14:textId="77777777" w:rsidTr="005010CD">
        <w:trPr>
          <w:trHeight w:val="20"/>
        </w:trPr>
        <w:tc>
          <w:tcPr>
            <w:tcW w:w="2608" w:type="dxa"/>
            <w:tcMar>
              <w:left w:w="0" w:type="dxa"/>
              <w:right w:w="0" w:type="dxa"/>
            </w:tcMar>
          </w:tcPr>
          <w:p w14:paraId="6E4ACA1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4" w:name="easting_camera_location"/>
            <w:r w:rsidRPr="005010CD">
              <w:rPr>
                <w:rFonts w:ascii="Arial" w:hAnsi="Arial" w:cs="Arial"/>
                <w:b/>
                <w:sz w:val="20"/>
                <w:szCs w:val="20"/>
              </w:rPr>
              <w:t>**</w:t>
            </w:r>
            <w:r w:rsidRPr="005010CD">
              <w:rPr>
                <w:rFonts w:ascii="Arial" w:hAnsi="Arial" w:cs="Arial"/>
                <w:b/>
                <w:sz w:val="20"/>
                <w:szCs w:val="20"/>
              </w:rPr>
              <w:t>Easting Camera Location</w:t>
            </w:r>
            <w:bookmarkEnd w:id="54"/>
            <w:r w:rsidRPr="005010CD">
              <w:rPr>
                <w:rFonts w:ascii="Arial" w:hAnsi="Arial" w:cs="Arial"/>
                <w:b/>
                <w:sz w:val="20"/>
                <w:szCs w:val="20"/>
              </w:rPr>
              <w:t>**</w:t>
            </w:r>
          </w:p>
        </w:tc>
        <w:tc>
          <w:tcPr>
            <w:tcW w:w="8561" w:type="dxa"/>
            <w:shd w:val="clear" w:color="auto" w:fill="auto"/>
            <w:tcMar>
              <w:left w:w="0" w:type="dxa"/>
              <w:right w:w="0" w:type="dxa"/>
            </w:tcMar>
            <w:hideMark/>
          </w:tcPr>
          <w:p w14:paraId="46389BA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easting UTM coordinate of the camera location (e.g., "337875"). Record using the NAD83 datum. Leave blank if recording the Longitude instead.</w:t>
            </w:r>
          </w:p>
        </w:tc>
        <w:tc>
          <w:tcPr>
            <w:tcW w:w="737" w:type="dxa"/>
            <w:tcMar>
              <w:left w:w="0" w:type="dxa"/>
              <w:right w:w="0" w:type="dxa"/>
            </w:tcMar>
          </w:tcPr>
          <w:p w14:paraId="04B7CC0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A1A0BA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743D852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729ABD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4B32BC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easting_camera_location</w:t>
            </w:r>
          </w:p>
        </w:tc>
      </w:tr>
      <w:tr w:rsidR="0077791D" w:rsidRPr="005010CD" w14:paraId="338DCC18" w14:textId="77777777" w:rsidTr="005010CD">
        <w:trPr>
          <w:trHeight w:val="20"/>
        </w:trPr>
        <w:tc>
          <w:tcPr>
            <w:tcW w:w="2608" w:type="dxa"/>
            <w:tcMar>
              <w:left w:w="0" w:type="dxa"/>
              <w:right w:w="0" w:type="dxa"/>
            </w:tcMar>
          </w:tcPr>
          <w:p w14:paraId="13515EB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5" w:name="event_type"/>
            <w:r w:rsidRPr="005010CD">
              <w:rPr>
                <w:rFonts w:ascii="Arial" w:hAnsi="Arial" w:cs="Arial"/>
                <w:b/>
                <w:sz w:val="20"/>
                <w:szCs w:val="20"/>
              </w:rPr>
              <w:t>**</w:t>
            </w:r>
            <w:r w:rsidRPr="005010CD">
              <w:rPr>
                <w:rFonts w:ascii="Arial" w:eastAsia="Times New Roman" w:hAnsi="Arial" w:cs="Arial"/>
                <w:b/>
                <w:bCs/>
                <w:color w:val="000000"/>
                <w:kern w:val="0"/>
                <w:sz w:val="20"/>
                <w:szCs w:val="20"/>
                <w:lang w:eastAsia="en-CA"/>
                <w14:ligatures w14:val="none"/>
              </w:rPr>
              <w:t>Event Type</w:t>
            </w:r>
            <w:bookmarkEnd w:id="55"/>
            <w:r w:rsidRPr="005010CD">
              <w:rPr>
                <w:rFonts w:ascii="Arial" w:hAnsi="Arial" w:cs="Arial"/>
                <w:b/>
                <w:sz w:val="20"/>
                <w:szCs w:val="20"/>
              </w:rPr>
              <w:t>**</w:t>
            </w:r>
          </w:p>
        </w:tc>
        <w:tc>
          <w:tcPr>
            <w:tcW w:w="8561" w:type="dxa"/>
            <w:shd w:val="clear" w:color="auto" w:fill="auto"/>
            <w:tcMar>
              <w:left w:w="0" w:type="dxa"/>
              <w:right w:w="0" w:type="dxa"/>
            </w:tcMar>
            <w:hideMark/>
          </w:tcPr>
          <w:p w14:paraId="33AA911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Whether detections were reported as an individual image captured by the camera ("Image"), a "Sequence," or "Tag."</w:t>
            </w:r>
          </w:p>
        </w:tc>
        <w:tc>
          <w:tcPr>
            <w:tcW w:w="737" w:type="dxa"/>
            <w:tcMar>
              <w:left w:w="0" w:type="dxa"/>
              <w:right w:w="0" w:type="dxa"/>
            </w:tcMar>
          </w:tcPr>
          <w:p w14:paraId="318C91D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8C4D72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27FB7E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68BF221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78C7C6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event_type</w:t>
            </w:r>
          </w:p>
        </w:tc>
      </w:tr>
      <w:tr w:rsidR="0077791D" w:rsidRPr="005010CD" w14:paraId="2B56BE71" w14:textId="77777777" w:rsidTr="005010CD">
        <w:trPr>
          <w:trHeight w:val="20"/>
        </w:trPr>
        <w:tc>
          <w:tcPr>
            <w:tcW w:w="2608" w:type="dxa"/>
            <w:tcMar>
              <w:left w:w="0" w:type="dxa"/>
              <w:right w:w="0" w:type="dxa"/>
            </w:tcMar>
          </w:tcPr>
          <w:p w14:paraId="61DB898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6" w:name="fov_target"/>
            <w:r w:rsidRPr="005010CD">
              <w:rPr>
                <w:rFonts w:ascii="Arial" w:hAnsi="Arial" w:cs="Arial"/>
                <w:b/>
                <w:sz w:val="20"/>
                <w:szCs w:val="20"/>
              </w:rPr>
              <w:t>**</w:t>
            </w:r>
            <w:r w:rsidRPr="005010CD">
              <w:rPr>
                <w:rFonts w:ascii="Arial" w:hAnsi="Arial" w:cs="Arial"/>
                <w:b/>
                <w:sz w:val="20"/>
                <w:szCs w:val="20"/>
              </w:rPr>
              <w:t>FOV Target Feature</w:t>
            </w:r>
            <w:bookmarkEnd w:id="56"/>
            <w:r w:rsidRPr="005010CD">
              <w:rPr>
                <w:rFonts w:ascii="Arial" w:hAnsi="Arial" w:cs="Arial"/>
                <w:b/>
                <w:sz w:val="20"/>
                <w:szCs w:val="20"/>
              </w:rPr>
              <w:t>**</w:t>
            </w:r>
          </w:p>
        </w:tc>
        <w:tc>
          <w:tcPr>
            <w:tcW w:w="8561" w:type="dxa"/>
            <w:shd w:val="clear" w:color="auto" w:fill="auto"/>
            <w:tcMar>
              <w:left w:w="0" w:type="dxa"/>
              <w:right w:w="0" w:type="dxa"/>
            </w:tcMar>
            <w:hideMark/>
          </w:tcPr>
          <w:p w14:paraId="3E383E4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specific man-made or natural feature at which the camera is aimed to maximize the detection of wildlife species or to measure the use of that feature. Record "None" if a FOV Target Feature was not used and "Unknown" if not known. If "Other," describe in the Camera Location Comments.</w:t>
            </w:r>
          </w:p>
        </w:tc>
        <w:tc>
          <w:tcPr>
            <w:tcW w:w="737" w:type="dxa"/>
            <w:tcMar>
              <w:left w:w="0" w:type="dxa"/>
              <w:right w:w="0" w:type="dxa"/>
            </w:tcMar>
          </w:tcPr>
          <w:p w14:paraId="0EBA577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DBABEC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036DCB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3BE70A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BF4D9D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fov_target</w:t>
            </w:r>
          </w:p>
        </w:tc>
      </w:tr>
      <w:tr w:rsidR="0077791D" w:rsidRPr="005010CD" w14:paraId="40C48219" w14:textId="77777777" w:rsidTr="005010CD">
        <w:trPr>
          <w:trHeight w:val="20"/>
        </w:trPr>
        <w:tc>
          <w:tcPr>
            <w:tcW w:w="2608" w:type="dxa"/>
            <w:tcMar>
              <w:left w:w="0" w:type="dxa"/>
              <w:right w:w="0" w:type="dxa"/>
            </w:tcMar>
          </w:tcPr>
          <w:p w14:paraId="39D4AFB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7" w:name="gps_unit_accuracy"/>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GPS Unit Accuracy (m)</w:t>
            </w:r>
            <w:bookmarkEnd w:id="57"/>
            <w:r w:rsidRPr="005010CD">
              <w:rPr>
                <w:rFonts w:ascii="Arial" w:eastAsia="Times New Roman" w:hAnsi="Arial" w:cs="Arial"/>
                <w:b/>
                <w:bCs/>
                <w:color w:val="000000"/>
                <w:kern w:val="0"/>
                <w:sz w:val="20"/>
                <w:szCs w:val="20"/>
                <w:lang w:eastAsia="en-CA"/>
                <w14:ligatures w14:val="none"/>
              </w:rPr>
              <w:t xml:space="preserve"> </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F66084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margin of error of the GPS unit used to record spatial information (e.g., "5" [m]), such as the coordinates of the camera location. On most GPS units (e.g., "Garmin") this information is provided on the unit’s satellite information page. </w:t>
            </w:r>
          </w:p>
        </w:tc>
        <w:tc>
          <w:tcPr>
            <w:tcW w:w="737" w:type="dxa"/>
            <w:tcMar>
              <w:left w:w="0" w:type="dxa"/>
              <w:right w:w="0" w:type="dxa"/>
            </w:tcMar>
          </w:tcPr>
          <w:p w14:paraId="78593F5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2E111B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F70F95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C1A350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4703C4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gps_unit_accuracy</w:t>
            </w:r>
          </w:p>
        </w:tc>
      </w:tr>
      <w:tr w:rsidR="0077791D" w:rsidRPr="005010CD" w14:paraId="643572C2" w14:textId="77777777" w:rsidTr="005010CD">
        <w:trPr>
          <w:trHeight w:val="20"/>
        </w:trPr>
        <w:tc>
          <w:tcPr>
            <w:tcW w:w="2608" w:type="dxa"/>
            <w:tcMar>
              <w:left w:w="0" w:type="dxa"/>
              <w:right w:w="0" w:type="dxa"/>
            </w:tcMar>
          </w:tcPr>
          <w:p w14:paraId="4DBFD5E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8" w:name="image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Image Name</w:t>
            </w:r>
            <w:bookmarkEnd w:id="58"/>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537E743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unique alphanumeric identifier for the image. It is important to include (at a minimum) the camera location, date, time, and image number when generating an Image Name to avoid duplicate file names (e.g., </w:t>
            </w:r>
            <w:r w:rsidRPr="005010CD">
              <w:rPr>
                <w:rFonts w:ascii="Arial" w:hAnsi="Arial" w:cs="Arial"/>
                <w:sz w:val="20"/>
                <w:szCs w:val="20"/>
              </w:rPr>
              <w:t>"bh1_17-Jul-2018_P900FF04152022_22-Jul-2018 10:34:22_img_100" or</w:t>
            </w:r>
            <w:r w:rsidRPr="005010CD">
              <w:rPr>
                <w:rFonts w:ascii="Arial" w:eastAsia="Times New Roman" w:hAnsi="Arial" w:cs="Arial"/>
                <w:color w:val="000000"/>
                <w:kern w:val="0"/>
                <w:sz w:val="20"/>
                <w:szCs w:val="20"/>
                <w:lang w:eastAsia="en-CA"/>
                <w14:ligatures w14:val="none"/>
              </w:rPr>
              <w:t xml:space="preserve"> "bh1_17-Jul-2018_22-Jul-2018_10:34:22_img_100").</w:t>
            </w:r>
          </w:p>
          <w:p w14:paraId="353DEFC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2425425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46E1C2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F39FDB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EC8677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93653B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image_name</w:t>
            </w:r>
          </w:p>
        </w:tc>
      </w:tr>
      <w:tr w:rsidR="0077791D" w:rsidRPr="005010CD" w14:paraId="502303E1" w14:textId="77777777" w:rsidTr="005010CD">
        <w:trPr>
          <w:trHeight w:val="20"/>
        </w:trPr>
        <w:tc>
          <w:tcPr>
            <w:tcW w:w="2608" w:type="dxa"/>
            <w:tcMar>
              <w:left w:w="0" w:type="dxa"/>
              <w:right w:w="0" w:type="dxa"/>
            </w:tcMar>
          </w:tcPr>
          <w:p w14:paraId="718064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59" w:name="image_set_end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Image Set End Date Time</w:t>
            </w:r>
            <w:bookmarkEnd w:id="59"/>
            <w:r w:rsidRPr="005010CD">
              <w:rPr>
                <w:rFonts w:ascii="Arial" w:hAnsi="Arial" w:cs="Arial"/>
                <w:b/>
                <w:sz w:val="20"/>
                <w:szCs w:val="20"/>
              </w:rPr>
              <w:t xml:space="preserve"> (DD-MMM-YYYY HH:MM:SS)</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5ACB9E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of the last image or video collected during a specific deployment (e.g., "17-Jan-2018 22:10:05").</w:t>
            </w:r>
          </w:p>
          <w:p w14:paraId="2E63C8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c>
          <w:tcPr>
            <w:tcW w:w="737" w:type="dxa"/>
            <w:tcMar>
              <w:left w:w="0" w:type="dxa"/>
              <w:right w:w="0" w:type="dxa"/>
            </w:tcMar>
          </w:tcPr>
          <w:p w14:paraId="45052A9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23FD4A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5CEA0F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3017BC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AF6FBB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image_set_end_date_time</w:t>
            </w:r>
          </w:p>
        </w:tc>
      </w:tr>
      <w:tr w:rsidR="0077791D" w:rsidRPr="005010CD" w14:paraId="037C6FD7" w14:textId="77777777" w:rsidTr="005010CD">
        <w:trPr>
          <w:trHeight w:val="20"/>
        </w:trPr>
        <w:tc>
          <w:tcPr>
            <w:tcW w:w="2608" w:type="dxa"/>
            <w:tcMar>
              <w:left w:w="0" w:type="dxa"/>
              <w:right w:w="0" w:type="dxa"/>
            </w:tcMar>
          </w:tcPr>
          <w:p w14:paraId="6A58A04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0" w:name="image_set_start_date_ti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Image Set Start Date Time</w:t>
            </w:r>
            <w:bookmarkEnd w:id="60"/>
            <w:r w:rsidRPr="005010CD">
              <w:rPr>
                <w:rFonts w:ascii="Arial" w:hAnsi="Arial" w:cs="Arial"/>
                <w:b/>
                <w:sz w:val="20"/>
                <w:szCs w:val="20"/>
              </w:rPr>
              <w:t xml:space="preserve"> (DD-MMM-YYYY HH:MM:SS)</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508F5C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date and time of the first image or video collected during a specific deployment (e.g., "17-Jan-2018 12:00:02").</w:t>
            </w:r>
          </w:p>
          <w:p w14:paraId="23CA433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c>
          <w:tcPr>
            <w:tcW w:w="737" w:type="dxa"/>
            <w:tcMar>
              <w:left w:w="0" w:type="dxa"/>
              <w:right w:w="0" w:type="dxa"/>
            </w:tcMar>
          </w:tcPr>
          <w:p w14:paraId="21815FF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B4C19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17DB36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E586DA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17292F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image_set_start_date_time</w:t>
            </w:r>
          </w:p>
        </w:tc>
      </w:tr>
      <w:tr w:rsidR="0077791D" w:rsidRPr="005010CD" w14:paraId="77B1E874" w14:textId="77777777" w:rsidTr="005010CD">
        <w:trPr>
          <w:trHeight w:val="20"/>
        </w:trPr>
        <w:tc>
          <w:tcPr>
            <w:tcW w:w="2608" w:type="dxa"/>
            <w:tcMar>
              <w:left w:w="0" w:type="dxa"/>
              <w:right w:w="0" w:type="dxa"/>
            </w:tcMar>
          </w:tcPr>
          <w:p w14:paraId="57DB2C5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1" w:name="image_sequence_date_time"/>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Image/Sequence Date Time (DD-MMM-YYYY HH:MM:SS)</w:t>
            </w:r>
            <w:bookmarkEnd w:id="61"/>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E422B3B" w14:textId="77777777" w:rsidR="0077791D" w:rsidRPr="005010CD" w:rsidRDefault="0077791D" w:rsidP="005000B1">
            <w:pPr>
              <w:pStyle w:val="pf0"/>
              <w:spacing w:before="0" w:beforeAutospacing="0" w:after="0" w:afterAutospacing="0"/>
              <w:ind w:left="57" w:right="57"/>
              <w:rPr>
                <w:rStyle w:val="cf01"/>
                <w:rFonts w:ascii="Arial" w:hAnsi="Arial" w:cs="Arial"/>
                <w:sz w:val="20"/>
                <w:szCs w:val="20"/>
              </w:rPr>
            </w:pPr>
            <w:r w:rsidRPr="005010CD">
              <w:rPr>
                <w:rStyle w:val="cf01"/>
                <w:rFonts w:ascii="Arial" w:hAnsi="Arial" w:cs="Arial"/>
                <w:sz w:val="20"/>
                <w:szCs w:val="20"/>
              </w:rPr>
              <w:t xml:space="preserve">The date and time of an image, or the image chosen to represent the sequence, recorded as "DD-MMM-YYYY HH:MM:SS" (e.g., 22-Jul-2018 11:02:02). </w:t>
            </w:r>
          </w:p>
          <w:p w14:paraId="1B812D6F" w14:textId="77777777" w:rsidR="0077791D" w:rsidRPr="005010CD" w:rsidRDefault="0077791D" w:rsidP="005000B1">
            <w:pPr>
              <w:pStyle w:val="pf0"/>
              <w:spacing w:before="0" w:beforeAutospacing="0" w:after="0" w:afterAutospacing="0"/>
              <w:ind w:left="57" w:right="57"/>
              <w:rPr>
                <w:rStyle w:val="cf01"/>
                <w:rFonts w:ascii="Arial" w:hAnsi="Arial" w:cs="Arial"/>
                <w:sz w:val="20"/>
                <w:szCs w:val="20"/>
              </w:rPr>
            </w:pPr>
            <w:r w:rsidRPr="005010CD">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45B8BB3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Style w:val="cf01"/>
                <w:rFonts w:ascii="Arial" w:hAnsi="Arial" w:cs="Arial"/>
                <w:sz w:val="20"/>
                <w:szCs w:val="20"/>
              </w:rPr>
              <w:t xml:space="preserve">The Image/Sequence Date Time differs from the Image Set Start Date Time which refers to the first image or video collected during a deployment. </w:t>
            </w:r>
          </w:p>
          <w:p w14:paraId="5AF3EAA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5A7ECEA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DCBCF4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EDB265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859B74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4D843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image_sequence_date_time</w:t>
            </w:r>
          </w:p>
        </w:tc>
      </w:tr>
      <w:tr w:rsidR="0077791D" w:rsidRPr="005010CD" w14:paraId="02BC23E5" w14:textId="77777777" w:rsidTr="005010CD">
        <w:trPr>
          <w:trHeight w:val="20"/>
        </w:trPr>
        <w:tc>
          <w:tcPr>
            <w:tcW w:w="2608" w:type="dxa"/>
            <w:tcMar>
              <w:left w:w="0" w:type="dxa"/>
              <w:right w:w="0" w:type="dxa"/>
            </w:tcMar>
          </w:tcPr>
          <w:p w14:paraId="7F2FADC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2" w:name="individual_count"/>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Individual Count</w:t>
            </w:r>
            <w:bookmarkEnd w:id="62"/>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32AFD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unique individuals being categorized. Depending on the Event Type, this may be recorded as the total number of individuals, or according to Age Class and/or Sex Class.</w:t>
            </w:r>
          </w:p>
        </w:tc>
        <w:tc>
          <w:tcPr>
            <w:tcW w:w="737" w:type="dxa"/>
            <w:tcMar>
              <w:left w:w="0" w:type="dxa"/>
              <w:right w:w="0" w:type="dxa"/>
            </w:tcMar>
          </w:tcPr>
          <w:p w14:paraId="03562AE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BB8026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7D41359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9B275B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E5BCC5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individual_count</w:t>
            </w:r>
          </w:p>
        </w:tc>
      </w:tr>
      <w:tr w:rsidR="0077791D" w:rsidRPr="005010CD" w14:paraId="0645EB08" w14:textId="77777777" w:rsidTr="005010CD">
        <w:trPr>
          <w:trHeight w:val="20"/>
        </w:trPr>
        <w:tc>
          <w:tcPr>
            <w:tcW w:w="2608" w:type="dxa"/>
            <w:tcMar>
              <w:left w:w="0" w:type="dxa"/>
              <w:right w:w="0" w:type="dxa"/>
            </w:tcMar>
          </w:tcPr>
          <w:p w14:paraId="06B9B15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3" w:name="age_class_juvenile"/>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Juvenile</w:t>
            </w:r>
            <w:bookmarkEnd w:id="6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CD4B2A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in their first summer, with clearly juvenile features (e.g., spots); mammals older than neonates but that still require parental care.</w:t>
            </w:r>
          </w:p>
        </w:tc>
        <w:tc>
          <w:tcPr>
            <w:tcW w:w="737" w:type="dxa"/>
            <w:tcMar>
              <w:left w:w="0" w:type="dxa"/>
              <w:right w:w="0" w:type="dxa"/>
            </w:tcMar>
          </w:tcPr>
          <w:p w14:paraId="26D6273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0AB5E4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94CC4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211DA6B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990778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age_class_juvenile</w:t>
            </w:r>
          </w:p>
        </w:tc>
      </w:tr>
      <w:tr w:rsidR="0077791D" w:rsidRPr="005010CD" w14:paraId="4217C5E2" w14:textId="77777777" w:rsidTr="005010CD">
        <w:trPr>
          <w:trHeight w:val="20"/>
        </w:trPr>
        <w:tc>
          <w:tcPr>
            <w:tcW w:w="2608" w:type="dxa"/>
            <w:tcMar>
              <w:left w:w="0" w:type="dxa"/>
              <w:right w:w="0" w:type="dxa"/>
            </w:tcMar>
          </w:tcPr>
          <w:p w14:paraId="435650D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4" w:name="latitude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Latitude Camera Location</w:t>
            </w:r>
            <w:bookmarkEnd w:id="64"/>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1685E7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latitude of the camera location in decimal degrees to five decimal places (e.g., "53.78136"). Leave blank if recording Northing instead.</w:t>
            </w:r>
          </w:p>
        </w:tc>
        <w:tc>
          <w:tcPr>
            <w:tcW w:w="737" w:type="dxa"/>
            <w:tcMar>
              <w:left w:w="0" w:type="dxa"/>
              <w:right w:w="0" w:type="dxa"/>
            </w:tcMar>
          </w:tcPr>
          <w:p w14:paraId="7BFDAA1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D73158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30E193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EB054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936B05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latitude_camera_location</w:t>
            </w:r>
          </w:p>
        </w:tc>
      </w:tr>
      <w:tr w:rsidR="0077791D" w:rsidRPr="005010CD" w14:paraId="4681CF8F" w14:textId="77777777" w:rsidTr="005010CD">
        <w:trPr>
          <w:trHeight w:val="20"/>
        </w:trPr>
        <w:tc>
          <w:tcPr>
            <w:tcW w:w="2608" w:type="dxa"/>
            <w:tcMar>
              <w:left w:w="0" w:type="dxa"/>
              <w:right w:w="0" w:type="dxa"/>
            </w:tcMar>
          </w:tcPr>
          <w:p w14:paraId="250F45A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5" w:name="longitude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Longitude Camera Location</w:t>
            </w:r>
            <w:bookmarkEnd w:id="65"/>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55EF9C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longitude of the camera location in decimal degrees to five decimal places (e.g., "-113.46067"). Leave blank if recording Easting instead.</w:t>
            </w:r>
          </w:p>
        </w:tc>
        <w:tc>
          <w:tcPr>
            <w:tcW w:w="737" w:type="dxa"/>
            <w:tcMar>
              <w:left w:w="0" w:type="dxa"/>
              <w:right w:w="0" w:type="dxa"/>
            </w:tcMar>
          </w:tcPr>
          <w:p w14:paraId="64638B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59FB276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322CE3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94DF83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F38F0F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longitude_camera_location</w:t>
            </w:r>
          </w:p>
        </w:tc>
      </w:tr>
      <w:tr w:rsidR="0077791D" w:rsidRPr="005010CD" w14:paraId="2944BEDA" w14:textId="77777777" w:rsidTr="005010CD">
        <w:trPr>
          <w:trHeight w:val="20"/>
        </w:trPr>
        <w:tc>
          <w:tcPr>
            <w:tcW w:w="2608" w:type="dxa"/>
            <w:tcMar>
              <w:left w:w="0" w:type="dxa"/>
              <w:right w:w="0" w:type="dxa"/>
            </w:tcMar>
          </w:tcPr>
          <w:p w14:paraId="7D047CE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6" w:name="settings_motion_image_interval"/>
            <w:r w:rsidRPr="005010CD">
              <w:rPr>
                <w:rFonts w:ascii="Arial" w:eastAsia="Times New Roman" w:hAnsi="Arial" w:cs="Arial"/>
                <w:b/>
                <w:bCs/>
                <w:color w:val="000000"/>
                <w:kern w:val="0"/>
                <w:sz w:val="20"/>
                <w:szCs w:val="20"/>
                <w:lang w:eastAsia="en-CA"/>
                <w14:ligatures w14:val="none"/>
              </w:rPr>
              <w:lastRenderedPageBreak/>
              <w:t>**</w:t>
            </w:r>
            <w:r w:rsidRPr="005010CD">
              <w:rPr>
                <w:rFonts w:ascii="Arial" w:hAnsi="Arial" w:cs="Arial"/>
                <w:b/>
                <w:sz w:val="20"/>
                <w:szCs w:val="20"/>
              </w:rPr>
              <w:t>Motion Image Interval (seconds)</w:t>
            </w:r>
            <w:bookmarkEnd w:id="66"/>
            <w:r w:rsidRPr="005010CD">
              <w:rPr>
                <w:rFonts w:ascii="Arial" w:eastAsia="Times New Roman" w:hAnsi="Arial" w:cs="Arial"/>
                <w:b/>
                <w:bCs/>
                <w:color w:val="000000"/>
                <w:kern w:val="0"/>
                <w:sz w:val="20"/>
                <w:szCs w:val="20"/>
                <w:lang w:eastAsia="en-CA"/>
                <w14:ligatures w14:val="none"/>
              </w:rPr>
              <w:t xml:space="preserve"> </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3037E56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6B69AC9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This setting differs from the Quiet Period in that the delay occurs between images contained within a multi-image sequence, rather than between multi-image sequences (as in Quiet Period). If a Motion Image Interval was not set, enter "0" seconds (i.e., instantaneous).</w:t>
            </w:r>
          </w:p>
        </w:tc>
        <w:tc>
          <w:tcPr>
            <w:tcW w:w="737" w:type="dxa"/>
            <w:tcMar>
              <w:left w:w="0" w:type="dxa"/>
              <w:right w:w="0" w:type="dxa"/>
            </w:tcMar>
          </w:tcPr>
          <w:p w14:paraId="500DF6F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2C835E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5C7AB8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80CACD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94EA60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settings_motion_image_interval</w:t>
            </w:r>
          </w:p>
        </w:tc>
      </w:tr>
      <w:tr w:rsidR="0077791D" w:rsidRPr="005010CD" w14:paraId="00092E9A" w14:textId="77777777" w:rsidTr="005010CD">
        <w:trPr>
          <w:trHeight w:val="20"/>
        </w:trPr>
        <w:tc>
          <w:tcPr>
            <w:tcW w:w="2608" w:type="dxa"/>
            <w:tcMar>
              <w:left w:w="0" w:type="dxa"/>
              <w:right w:w="0" w:type="dxa"/>
            </w:tcMar>
          </w:tcPr>
          <w:p w14:paraId="4D5A764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ID</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2786D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117C83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869329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46C766D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6AC0EEC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06943D8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66FC7E91" w14:textId="77777777" w:rsidTr="005010CD">
        <w:trPr>
          <w:trHeight w:val="20"/>
        </w:trPr>
        <w:tc>
          <w:tcPr>
            <w:tcW w:w="2608" w:type="dxa"/>
            <w:tcMar>
              <w:left w:w="0" w:type="dxa"/>
              <w:right w:w="0" w:type="dxa"/>
            </w:tcMar>
          </w:tcPr>
          <w:p w14:paraId="7B4D73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Make</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5479BA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72A255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6E82B4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43D0984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346FE8F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444A070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03CF0276" w14:textId="77777777" w:rsidTr="005010CD">
        <w:trPr>
          <w:trHeight w:val="20"/>
        </w:trPr>
        <w:tc>
          <w:tcPr>
            <w:tcW w:w="2608" w:type="dxa"/>
            <w:tcMar>
              <w:left w:w="0" w:type="dxa"/>
              <w:right w:w="0" w:type="dxa"/>
            </w:tcMar>
          </w:tcPr>
          <w:p w14:paraId="7F90778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Model</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445B99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61ED264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1E23E8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3F854E2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7814263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80A724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1DD67CEF" w14:textId="77777777" w:rsidTr="005010CD">
        <w:trPr>
          <w:trHeight w:val="20"/>
        </w:trPr>
        <w:tc>
          <w:tcPr>
            <w:tcW w:w="2608" w:type="dxa"/>
            <w:tcMar>
              <w:left w:w="0" w:type="dxa"/>
              <w:right w:w="0" w:type="dxa"/>
            </w:tcMar>
          </w:tcPr>
          <w:p w14:paraId="379E15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sz w:val="20"/>
                <w:szCs w:val="20"/>
              </w:rPr>
              <w:t>New Camera Serial Number</w:t>
            </w:r>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6A119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2D6C7A5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59EC60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FBE4D5" w:themeFill="accent2" w:themeFillTint="33"/>
            <w:tcMar>
              <w:left w:w="0" w:type="dxa"/>
              <w:right w:w="0" w:type="dxa"/>
            </w:tcMar>
            <w:hideMark/>
          </w:tcPr>
          <w:p w14:paraId="2720EE7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FBE4D5" w:themeFill="accent2" w:themeFillTint="33"/>
            <w:tcMar>
              <w:left w:w="0" w:type="dxa"/>
              <w:right w:w="0" w:type="dxa"/>
            </w:tcMar>
            <w:hideMark/>
          </w:tcPr>
          <w:p w14:paraId="3569FE5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E4FFE2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NULL</w:t>
            </w:r>
          </w:p>
        </w:tc>
      </w:tr>
      <w:tr w:rsidR="0077791D" w:rsidRPr="005010CD" w14:paraId="15DDD9F9" w14:textId="77777777" w:rsidTr="005010CD">
        <w:trPr>
          <w:trHeight w:val="20"/>
        </w:trPr>
        <w:tc>
          <w:tcPr>
            <w:tcW w:w="2608" w:type="dxa"/>
            <w:tcMar>
              <w:left w:w="0" w:type="dxa"/>
              <w:right w:w="0" w:type="dxa"/>
            </w:tcMar>
          </w:tcPr>
          <w:p w14:paraId="488390F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7" w:name="northing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Northing Camera Location</w:t>
            </w:r>
            <w:bookmarkEnd w:id="67"/>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7A5D8A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northing UTM coordinate of the camera location (e.g., "5962006"). Record using the NAD83 datum. Leave blank if recording the Latitude instead.</w:t>
            </w:r>
          </w:p>
        </w:tc>
        <w:tc>
          <w:tcPr>
            <w:tcW w:w="737" w:type="dxa"/>
            <w:tcMar>
              <w:left w:w="0" w:type="dxa"/>
              <w:right w:w="0" w:type="dxa"/>
            </w:tcMar>
          </w:tcPr>
          <w:p w14:paraId="71966B5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32A1071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6996AB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69F261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857B7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northing_camera_location</w:t>
            </w:r>
          </w:p>
        </w:tc>
      </w:tr>
      <w:tr w:rsidR="0077791D" w:rsidRPr="005010CD" w14:paraId="798F15FB" w14:textId="77777777" w:rsidTr="005010CD">
        <w:trPr>
          <w:trHeight w:val="20"/>
        </w:trPr>
        <w:tc>
          <w:tcPr>
            <w:tcW w:w="2608" w:type="dxa"/>
            <w:tcMar>
              <w:left w:w="0" w:type="dxa"/>
              <w:right w:w="0" w:type="dxa"/>
            </w:tcMar>
          </w:tcPr>
          <w:p w14:paraId="7AFFEE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8" w:name="settings_photos_per_trigger"/>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Photos Per Trigger</w:t>
            </w:r>
            <w:bookmarkEnd w:id="68"/>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76275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 that describes the number of photos taken each time the camera is triggered.</w:t>
            </w:r>
          </w:p>
        </w:tc>
        <w:tc>
          <w:tcPr>
            <w:tcW w:w="737" w:type="dxa"/>
            <w:tcMar>
              <w:left w:w="0" w:type="dxa"/>
              <w:right w:w="0" w:type="dxa"/>
            </w:tcMar>
          </w:tcPr>
          <w:p w14:paraId="274CCCA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852E99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FD8536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904281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F83423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settings_photos_per_trigger</w:t>
            </w:r>
          </w:p>
        </w:tc>
      </w:tr>
      <w:tr w:rsidR="0077791D" w:rsidRPr="005010CD" w14:paraId="2641A29B" w14:textId="77777777" w:rsidTr="005010CD">
        <w:trPr>
          <w:trHeight w:val="20"/>
        </w:trPr>
        <w:tc>
          <w:tcPr>
            <w:tcW w:w="2608" w:type="dxa"/>
            <w:tcMar>
              <w:left w:w="0" w:type="dxa"/>
              <w:right w:w="0" w:type="dxa"/>
            </w:tcMar>
          </w:tcPr>
          <w:p w14:paraId="014B49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69" w:name="project_coordinator_email"/>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Project Coordinator Email</w:t>
            </w:r>
            <w:bookmarkEnd w:id="69"/>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0545A5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email address of the Project Coordinator.</w:t>
            </w:r>
          </w:p>
        </w:tc>
        <w:tc>
          <w:tcPr>
            <w:tcW w:w="737" w:type="dxa"/>
            <w:tcMar>
              <w:left w:w="0" w:type="dxa"/>
              <w:right w:w="0" w:type="dxa"/>
            </w:tcMar>
          </w:tcPr>
          <w:p w14:paraId="7F198B1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1F93F4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1FE604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36C0BF4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1B76590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project_coordinator_email</w:t>
            </w:r>
          </w:p>
        </w:tc>
      </w:tr>
      <w:tr w:rsidR="0077791D" w:rsidRPr="005010CD" w14:paraId="56F47F49" w14:textId="77777777" w:rsidTr="005010CD">
        <w:trPr>
          <w:trHeight w:val="20"/>
        </w:trPr>
        <w:tc>
          <w:tcPr>
            <w:tcW w:w="2608" w:type="dxa"/>
            <w:tcMar>
              <w:left w:w="0" w:type="dxa"/>
              <w:right w:w="0" w:type="dxa"/>
            </w:tcMar>
          </w:tcPr>
          <w:p w14:paraId="3F07D7F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0" w:name="project_coordinato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Project Coordinator</w:t>
            </w:r>
            <w:bookmarkEnd w:id="70"/>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AF51FC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 of the primary contact for the project.</w:t>
            </w:r>
          </w:p>
        </w:tc>
        <w:tc>
          <w:tcPr>
            <w:tcW w:w="737" w:type="dxa"/>
            <w:tcMar>
              <w:left w:w="0" w:type="dxa"/>
              <w:right w:w="0" w:type="dxa"/>
            </w:tcMar>
          </w:tcPr>
          <w:p w14:paraId="18D0271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477D65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466008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82DF9E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76D7FC3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project_coordinator</w:t>
            </w:r>
          </w:p>
        </w:tc>
      </w:tr>
      <w:tr w:rsidR="0077791D" w:rsidRPr="005010CD" w14:paraId="58FE3599" w14:textId="77777777" w:rsidTr="005010CD">
        <w:trPr>
          <w:trHeight w:val="20"/>
        </w:trPr>
        <w:tc>
          <w:tcPr>
            <w:tcW w:w="2608" w:type="dxa"/>
            <w:tcMar>
              <w:left w:w="0" w:type="dxa"/>
              <w:right w:w="0" w:type="dxa"/>
            </w:tcMar>
          </w:tcPr>
          <w:p w14:paraId="7CC3E62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1" w:name="project_description"/>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Project Description</w:t>
            </w:r>
            <w:bookmarkEnd w:id="71"/>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261C08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description of the project objective(s) and general methods.</w:t>
            </w:r>
          </w:p>
        </w:tc>
        <w:tc>
          <w:tcPr>
            <w:tcW w:w="737" w:type="dxa"/>
            <w:tcMar>
              <w:left w:w="0" w:type="dxa"/>
              <w:right w:w="0" w:type="dxa"/>
            </w:tcMar>
          </w:tcPr>
          <w:p w14:paraId="7B2320C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DAC6AA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A85423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54B24B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3ECCFC7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project_description</w:t>
            </w:r>
          </w:p>
        </w:tc>
      </w:tr>
      <w:tr w:rsidR="0077791D" w:rsidRPr="005010CD" w14:paraId="2C899381" w14:textId="77777777" w:rsidTr="005010CD">
        <w:trPr>
          <w:trHeight w:val="20"/>
        </w:trPr>
        <w:tc>
          <w:tcPr>
            <w:tcW w:w="2608" w:type="dxa"/>
            <w:tcMar>
              <w:left w:w="0" w:type="dxa"/>
              <w:right w:w="0" w:type="dxa"/>
            </w:tcMar>
          </w:tcPr>
          <w:p w14:paraId="2B5B1CA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2" w:name="project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Project Name</w:t>
            </w:r>
            <w:bookmarkEnd w:id="72"/>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16705F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each project. Ideally, the Project Name should include an abbreviation for the organization, a brief project name, and the year the project began (e.g., "uofa_oilsands_2018").</w:t>
            </w:r>
          </w:p>
        </w:tc>
        <w:tc>
          <w:tcPr>
            <w:tcW w:w="737" w:type="dxa"/>
            <w:tcMar>
              <w:left w:w="0" w:type="dxa"/>
              <w:right w:w="0" w:type="dxa"/>
            </w:tcMar>
          </w:tcPr>
          <w:p w14:paraId="485D942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9095C7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72CC88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C14A1B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E8D448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project_name</w:t>
            </w:r>
          </w:p>
        </w:tc>
      </w:tr>
      <w:tr w:rsidR="0077791D" w:rsidRPr="005010CD" w14:paraId="53AE3EB1" w14:textId="77777777" w:rsidTr="005010CD">
        <w:trPr>
          <w:trHeight w:val="20"/>
        </w:trPr>
        <w:tc>
          <w:tcPr>
            <w:tcW w:w="2608" w:type="dxa"/>
            <w:tcMar>
              <w:left w:w="0" w:type="dxa"/>
              <w:right w:w="0" w:type="dxa"/>
            </w:tcMar>
          </w:tcPr>
          <w:p w14:paraId="34EC8DC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3" w:name="purpose_of_visit"/>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Purpose of Visit</w:t>
            </w:r>
            <w:bookmarkEnd w:id="7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720739C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reason for visiting the camera location (i.e. to deploy the camera ["Deployment"], retrieve the camera ["Retrieve"] or to change batteries/SD card or replace the camera ["Service"]).</w:t>
            </w:r>
          </w:p>
        </w:tc>
        <w:tc>
          <w:tcPr>
            <w:tcW w:w="737" w:type="dxa"/>
            <w:tcMar>
              <w:left w:w="0" w:type="dxa"/>
              <w:right w:w="0" w:type="dxa"/>
            </w:tcMar>
          </w:tcPr>
          <w:p w14:paraId="1A4022C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98392B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79FA56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299727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3C8A6A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purpose_of_visit</w:t>
            </w:r>
          </w:p>
        </w:tc>
      </w:tr>
      <w:tr w:rsidR="0077791D" w:rsidRPr="005010CD" w14:paraId="02BC86B5" w14:textId="77777777" w:rsidTr="005010CD">
        <w:trPr>
          <w:trHeight w:val="20"/>
        </w:trPr>
        <w:tc>
          <w:tcPr>
            <w:tcW w:w="2608" w:type="dxa"/>
            <w:tcMar>
              <w:left w:w="0" w:type="dxa"/>
              <w:right w:w="0" w:type="dxa"/>
            </w:tcMar>
          </w:tcPr>
          <w:p w14:paraId="5EA7FDF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4" w:name="settings_quiet_period"/>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Quiet Period (seconds)</w:t>
            </w:r>
            <w:bookmarkEnd w:id="74"/>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DC6DB9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user-defined camera setting which provides the time (in seconds) between shutter "triggers" if the camera was programmed to pause between firing initially and firing a second time. If a Quiet Period was not set, enter "0."</w:t>
            </w:r>
          </w:p>
          <w:p w14:paraId="00E45C6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c>
          <w:tcPr>
            <w:tcW w:w="737" w:type="dxa"/>
            <w:tcMar>
              <w:left w:w="0" w:type="dxa"/>
              <w:right w:w="0" w:type="dxa"/>
            </w:tcMar>
          </w:tcPr>
          <w:p w14:paraId="53B87AD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74E154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99405F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EB48F4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FEA18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settings_quiet_period</w:t>
            </w:r>
          </w:p>
        </w:tc>
      </w:tr>
      <w:tr w:rsidR="0077791D" w:rsidRPr="005010CD" w14:paraId="5887B293" w14:textId="77777777" w:rsidTr="005010CD">
        <w:trPr>
          <w:trHeight w:val="20"/>
        </w:trPr>
        <w:tc>
          <w:tcPr>
            <w:tcW w:w="2608" w:type="dxa"/>
            <w:tcMar>
              <w:left w:w="0" w:type="dxa"/>
              <w:right w:w="0" w:type="dxa"/>
            </w:tcMar>
          </w:tcPr>
          <w:p w14:paraId="15888B2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5" w:name="sample_station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Sample Station Name</w:t>
            </w:r>
            <w:bookmarkEnd w:id="75"/>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324DF50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sequential alphanumeric identifier for each grouping of two more non-independent camera locations </w:t>
            </w:r>
            <w:r w:rsidRPr="005010CD">
              <w:rPr>
                <w:rFonts w:ascii="Arial" w:eastAsia="Times New Roman" w:hAnsi="Arial" w:cs="Arial"/>
                <w:color w:val="000000" w:themeColor="text1"/>
                <w:sz w:val="20"/>
                <w:szCs w:val="20"/>
                <w:lang w:eastAsia="en-CA"/>
              </w:rPr>
              <w:t>(</w:t>
            </w:r>
            <w:r w:rsidRPr="005010CD">
              <w:rPr>
                <w:rFonts w:ascii="Arial" w:eastAsia="Times New Roman" w:hAnsi="Arial" w:cs="Arial"/>
                <w:color w:val="000000"/>
                <w:kern w:val="0"/>
                <w:sz w:val="20"/>
                <w:szCs w:val="20"/>
                <w:lang w:eastAsia="en-CA"/>
                <w14:ligatures w14:val="none"/>
              </w:rPr>
              <w:t>when cameras are deployed in clusters, pairs</w:t>
            </w:r>
            <w:r w:rsidRPr="005010CD">
              <w:rPr>
                <w:rFonts w:ascii="Arial" w:eastAsia="Times New Roman" w:hAnsi="Arial" w:cs="Arial"/>
                <w:color w:val="000000" w:themeColor="text1"/>
                <w:sz w:val="20"/>
                <w:szCs w:val="20"/>
                <w:lang w:eastAsia="en-CA"/>
              </w:rPr>
              <w:t>,</w:t>
            </w:r>
            <w:r w:rsidRPr="005010CD">
              <w:rPr>
                <w:rFonts w:ascii="Arial" w:eastAsia="Times New Roman" w:hAnsi="Arial" w:cs="Arial"/>
                <w:color w:val="000000"/>
                <w:kern w:val="0"/>
                <w:sz w:val="20"/>
                <w:szCs w:val="20"/>
                <w:lang w:eastAsia="en-CA"/>
                <w14:ligatures w14:val="none"/>
              </w:rPr>
              <w:t xml:space="preserve"> or arrays</w:t>
            </w:r>
            <w:r w:rsidRPr="005010CD">
              <w:rPr>
                <w:rFonts w:ascii="Arial" w:eastAsia="Times New Roman" w:hAnsi="Arial" w:cs="Arial"/>
                <w:color w:val="000000" w:themeColor="text1"/>
                <w:sz w:val="20"/>
                <w:szCs w:val="20"/>
                <w:lang w:eastAsia="en-CA"/>
              </w:rPr>
              <w:t xml:space="preserve">; </w:t>
            </w:r>
            <w:r w:rsidRPr="005010CD">
              <w:rPr>
                <w:rFonts w:ascii="Arial" w:eastAsia="Times New Roman" w:hAnsi="Arial" w:cs="Arial"/>
                <w:color w:val="000000"/>
                <w:kern w:val="0"/>
                <w:sz w:val="20"/>
                <w:szCs w:val="20"/>
                <w:lang w:eastAsia="en-CA"/>
                <w14:ligatures w14:val="none"/>
              </w:rPr>
              <w:t>e.g., "ss1" in "ss1_bh1," "ss1_bh2," "ss1_bh3" etc.). Leave blank if not applicable.</w:t>
            </w:r>
          </w:p>
        </w:tc>
        <w:tc>
          <w:tcPr>
            <w:tcW w:w="737" w:type="dxa"/>
            <w:tcMar>
              <w:left w:w="0" w:type="dxa"/>
              <w:right w:w="0" w:type="dxa"/>
            </w:tcMar>
          </w:tcPr>
          <w:p w14:paraId="73BE43C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653AACD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1704961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5FE7A6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EAA5B9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sample_station_name</w:t>
            </w:r>
          </w:p>
        </w:tc>
      </w:tr>
      <w:tr w:rsidR="0077791D" w:rsidRPr="005010CD" w14:paraId="032A278D" w14:textId="77777777" w:rsidTr="005010CD">
        <w:trPr>
          <w:trHeight w:val="20"/>
        </w:trPr>
        <w:tc>
          <w:tcPr>
            <w:tcW w:w="2608" w:type="dxa"/>
            <w:tcMar>
              <w:left w:w="0" w:type="dxa"/>
              <w:right w:w="0" w:type="dxa"/>
            </w:tcMar>
          </w:tcPr>
          <w:p w14:paraId="68DA96A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6" w:name="sequence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Sequence Name</w:t>
            </w:r>
            <w:bookmarkEnd w:id="76"/>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4D1878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unique alphanumeric </w:t>
            </w:r>
            <w:r w:rsidRPr="005010CD">
              <w:rPr>
                <w:rFonts w:ascii="Arial" w:eastAsia="Times New Roman" w:hAnsi="Arial" w:cs="Arial"/>
                <w:color w:val="000000" w:themeColor="text1"/>
                <w:sz w:val="20"/>
                <w:szCs w:val="20"/>
                <w:lang w:eastAsia="en-CA"/>
              </w:rPr>
              <w:t xml:space="preserve">identifier </w:t>
            </w:r>
            <w:r w:rsidRPr="005010CD">
              <w:rPr>
                <w:rFonts w:ascii="Arial" w:eastAsia="Times New Roman" w:hAnsi="Arial" w:cs="Arial"/>
                <w:color w:val="000000"/>
                <w:kern w:val="0"/>
                <w:sz w:val="20"/>
                <w:szCs w:val="20"/>
                <w:lang w:eastAsia="en-CA"/>
                <w14:ligatures w14:val="none"/>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5010CD">
              <w:rPr>
                <w:rFonts w:ascii="Arial" w:eastAsia="Times New Roman" w:hAnsi="Arial" w:cs="Arial"/>
                <w:color w:val="000000" w:themeColor="text1"/>
                <w:sz w:val="20"/>
                <w:szCs w:val="20"/>
                <w:lang w:eastAsia="en-CA"/>
              </w:rPr>
              <w:t>Jul</w:t>
            </w:r>
            <w:r w:rsidRPr="005010CD">
              <w:rPr>
                <w:rFonts w:ascii="Arial" w:eastAsia="Times New Roman" w:hAnsi="Arial" w:cs="Arial"/>
                <w:color w:val="000000"/>
                <w:kern w:val="0"/>
                <w:sz w:val="20"/>
                <w:szCs w:val="20"/>
                <w:lang w:eastAsia="en-CA"/>
                <w14:ligatures w14:val="none"/>
              </w:rPr>
              <w:t xml:space="preserve">-2018_img_001-img_005"). Leave blank if not applicable. </w:t>
            </w:r>
          </w:p>
        </w:tc>
        <w:tc>
          <w:tcPr>
            <w:tcW w:w="737" w:type="dxa"/>
            <w:tcMar>
              <w:left w:w="0" w:type="dxa"/>
              <w:right w:w="0" w:type="dxa"/>
            </w:tcMar>
          </w:tcPr>
          <w:p w14:paraId="154985F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0A402A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F05CE6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CCC1F2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DD518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sequence_name</w:t>
            </w:r>
          </w:p>
        </w:tc>
      </w:tr>
      <w:tr w:rsidR="0077791D" w:rsidRPr="005010CD" w14:paraId="45268659" w14:textId="77777777" w:rsidTr="005010CD">
        <w:trPr>
          <w:trHeight w:val="20"/>
        </w:trPr>
        <w:tc>
          <w:tcPr>
            <w:tcW w:w="2608" w:type="dxa"/>
            <w:tcMar>
              <w:left w:w="0" w:type="dxa"/>
              <w:right w:w="0" w:type="dxa"/>
            </w:tcMar>
          </w:tcPr>
          <w:p w14:paraId="033BEB7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7" w:name="service_retrieval_crew"/>
            <w:r w:rsidRPr="005010CD">
              <w:rPr>
                <w:rFonts w:ascii="Arial" w:eastAsia="Times New Roman" w:hAnsi="Arial" w:cs="Arial"/>
                <w:b/>
                <w:bCs/>
                <w:color w:val="000000"/>
                <w:kern w:val="0"/>
                <w:sz w:val="20"/>
                <w:szCs w:val="20"/>
                <w:lang w:eastAsia="en-CA"/>
                <w14:ligatures w14:val="none"/>
              </w:rPr>
              <w:lastRenderedPageBreak/>
              <w:t>**</w:t>
            </w:r>
            <w:r w:rsidRPr="005010CD">
              <w:rPr>
                <w:rFonts w:ascii="Arial" w:hAnsi="Arial" w:cs="Arial"/>
                <w:b/>
                <w:sz w:val="20"/>
                <w:szCs w:val="20"/>
              </w:rPr>
              <w:t>Service/Retrieval Crew</w:t>
            </w:r>
            <w:bookmarkEnd w:id="77"/>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CC52A9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first and last names of the individuals who collected data during the service/retrieval visit.</w:t>
            </w:r>
          </w:p>
        </w:tc>
        <w:tc>
          <w:tcPr>
            <w:tcW w:w="737" w:type="dxa"/>
            <w:tcMar>
              <w:left w:w="0" w:type="dxa"/>
              <w:right w:w="0" w:type="dxa"/>
            </w:tcMar>
          </w:tcPr>
          <w:p w14:paraId="2300DFF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39BC5A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39F9FB0C"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620C68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26C70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service_retrieval_crew</w:t>
            </w:r>
          </w:p>
        </w:tc>
      </w:tr>
      <w:tr w:rsidR="0077791D" w:rsidRPr="005010CD" w14:paraId="12E8E057" w14:textId="77777777" w:rsidTr="005010CD">
        <w:trPr>
          <w:trHeight w:val="20"/>
        </w:trPr>
        <w:tc>
          <w:tcPr>
            <w:tcW w:w="2608" w:type="dxa"/>
            <w:tcMar>
              <w:left w:w="0" w:type="dxa"/>
              <w:right w:w="0" w:type="dxa"/>
            </w:tcMar>
          </w:tcPr>
          <w:p w14:paraId="71FCD5E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8" w:name="tags_sex_clas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Sex Class</w:t>
            </w:r>
            <w:bookmarkEnd w:id="78"/>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BA7DDE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sex classification of individual(s) being categorized (e.g., "Male," "Female," or "Unknown").</w:t>
            </w:r>
          </w:p>
          <w:p w14:paraId="41F7F97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737" w:type="dxa"/>
            <w:tcMar>
              <w:left w:w="0" w:type="dxa"/>
              <w:right w:w="0" w:type="dxa"/>
            </w:tcMar>
          </w:tcPr>
          <w:p w14:paraId="61297C2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F8CDA0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9953408"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BF9E98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D81AD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sex_class</w:t>
            </w:r>
          </w:p>
        </w:tc>
      </w:tr>
      <w:tr w:rsidR="0077791D" w:rsidRPr="005010CD" w14:paraId="1CD2F597" w14:textId="77777777" w:rsidTr="005010CD">
        <w:trPr>
          <w:trHeight w:val="20"/>
        </w:trPr>
        <w:tc>
          <w:tcPr>
            <w:tcW w:w="2608" w:type="dxa"/>
            <w:tcMar>
              <w:left w:w="0" w:type="dxa"/>
              <w:right w:w="0" w:type="dxa"/>
            </w:tcMar>
          </w:tcPr>
          <w:p w14:paraId="0AF313D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79" w:name="species"/>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Species</w:t>
            </w:r>
            <w:bookmarkEnd w:id="79"/>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A4DF0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capitalized common name of the species being categorized ("tagged").</w:t>
            </w:r>
          </w:p>
        </w:tc>
        <w:tc>
          <w:tcPr>
            <w:tcW w:w="737" w:type="dxa"/>
            <w:tcMar>
              <w:left w:w="0" w:type="dxa"/>
              <w:right w:w="0" w:type="dxa"/>
            </w:tcMar>
          </w:tcPr>
          <w:p w14:paraId="0B0502D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A49AC1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75B057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9ED27F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7A229C4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species</w:t>
            </w:r>
          </w:p>
        </w:tc>
      </w:tr>
      <w:tr w:rsidR="0077791D" w:rsidRPr="005010CD" w14:paraId="56155666" w14:textId="77777777" w:rsidTr="005010CD">
        <w:trPr>
          <w:trHeight w:val="20"/>
        </w:trPr>
        <w:tc>
          <w:tcPr>
            <w:tcW w:w="2608" w:type="dxa"/>
            <w:tcMar>
              <w:left w:w="0" w:type="dxa"/>
              <w:right w:w="0" w:type="dxa"/>
            </w:tcMar>
          </w:tcPr>
          <w:p w14:paraId="64245D9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0" w:name="study_area_description"/>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Study Area Description</w:t>
            </w:r>
            <w:bookmarkEnd w:id="80"/>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6226A15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description for each unique research or monitoring area including its location, the habitat type(s), land use(s) and habitat disturbances (where applicable).</w:t>
            </w:r>
          </w:p>
        </w:tc>
        <w:tc>
          <w:tcPr>
            <w:tcW w:w="737" w:type="dxa"/>
            <w:tcMar>
              <w:left w:w="0" w:type="dxa"/>
              <w:right w:w="0" w:type="dxa"/>
            </w:tcMar>
          </w:tcPr>
          <w:p w14:paraId="7F07CD9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966C4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68FB6D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7265E02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4954D25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study_area_description</w:t>
            </w:r>
          </w:p>
        </w:tc>
      </w:tr>
      <w:tr w:rsidR="0077791D" w:rsidRPr="005010CD" w14:paraId="417F495A" w14:textId="77777777" w:rsidTr="005010CD">
        <w:trPr>
          <w:trHeight w:val="20"/>
        </w:trPr>
        <w:tc>
          <w:tcPr>
            <w:tcW w:w="2608" w:type="dxa"/>
            <w:tcMar>
              <w:left w:w="0" w:type="dxa"/>
              <w:right w:w="0" w:type="dxa"/>
            </w:tcMar>
          </w:tcPr>
          <w:p w14:paraId="0BA07341"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1" w:name="study_area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Study Area Name</w:t>
            </w:r>
            <w:bookmarkEnd w:id="81"/>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572432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each study area (e.g.,"oilsands_ref1"). If only one area was surveyed, the Project Name and Study Area Name should be the same.</w:t>
            </w:r>
          </w:p>
        </w:tc>
        <w:tc>
          <w:tcPr>
            <w:tcW w:w="737" w:type="dxa"/>
            <w:tcMar>
              <w:left w:w="0" w:type="dxa"/>
              <w:right w:w="0" w:type="dxa"/>
            </w:tcMar>
          </w:tcPr>
          <w:p w14:paraId="2B8808E3"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CC9C9C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044DAA1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281DD1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B0B747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study_area_name</w:t>
            </w:r>
          </w:p>
        </w:tc>
      </w:tr>
      <w:tr w:rsidR="0077791D" w:rsidRPr="005010CD" w14:paraId="1DCDD257" w14:textId="77777777" w:rsidTr="005010CD">
        <w:trPr>
          <w:trHeight w:val="20"/>
        </w:trPr>
        <w:tc>
          <w:tcPr>
            <w:tcW w:w="2608" w:type="dxa"/>
            <w:tcMar>
              <w:left w:w="0" w:type="dxa"/>
              <w:right w:w="0" w:type="dxa"/>
            </w:tcMar>
          </w:tcPr>
          <w:p w14:paraId="4B2DD8E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2" w:name="age_class_subadult_yearling"/>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Subadult - Yearling</w:t>
            </w:r>
            <w:bookmarkEnd w:id="82"/>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38E74CF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approximately one year old; has lived through one winter season; between "Young of Year" and "Adult."</w:t>
            </w:r>
          </w:p>
        </w:tc>
        <w:tc>
          <w:tcPr>
            <w:tcW w:w="737" w:type="dxa"/>
            <w:tcMar>
              <w:left w:w="0" w:type="dxa"/>
              <w:right w:w="0" w:type="dxa"/>
            </w:tcMar>
          </w:tcPr>
          <w:p w14:paraId="1C80964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C11962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9BB36A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3E2BA91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2C03833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age_class_subadult_yearling</w:t>
            </w:r>
          </w:p>
        </w:tc>
      </w:tr>
      <w:tr w:rsidR="0077791D" w:rsidRPr="005010CD" w14:paraId="3F970F76" w14:textId="77777777" w:rsidTr="005010CD">
        <w:trPr>
          <w:trHeight w:val="20"/>
        </w:trPr>
        <w:tc>
          <w:tcPr>
            <w:tcW w:w="2608" w:type="dxa"/>
            <w:tcMar>
              <w:left w:w="0" w:type="dxa"/>
              <w:right w:w="0" w:type="dxa"/>
            </w:tcMar>
          </w:tcPr>
          <w:p w14:paraId="7C0B02A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3" w:name="age_class_subadult_youngofyear"/>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Subadult - Young of Year</w:t>
            </w:r>
            <w:bookmarkEnd w:id="8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D71E9E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less than one year old; born in the previous year's spring, but has not yet lived through a winter season; between "Juvenile" and "Yearling."</w:t>
            </w:r>
          </w:p>
        </w:tc>
        <w:tc>
          <w:tcPr>
            <w:tcW w:w="737" w:type="dxa"/>
            <w:tcMar>
              <w:left w:w="0" w:type="dxa"/>
              <w:right w:w="0" w:type="dxa"/>
            </w:tcMar>
          </w:tcPr>
          <w:p w14:paraId="262835E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FA82AEA"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18350F7"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45C5D43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16C376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age_class_subadult_youngofyear</w:t>
            </w:r>
          </w:p>
        </w:tc>
      </w:tr>
      <w:tr w:rsidR="0077791D" w:rsidRPr="005010CD" w14:paraId="0637CDA6" w14:textId="77777777" w:rsidTr="005010CD">
        <w:trPr>
          <w:trHeight w:val="20"/>
        </w:trPr>
        <w:tc>
          <w:tcPr>
            <w:tcW w:w="2608" w:type="dxa"/>
            <w:tcMar>
              <w:left w:w="0" w:type="dxa"/>
              <w:right w:w="0" w:type="dxa"/>
            </w:tcMar>
          </w:tcPr>
          <w:p w14:paraId="21390AE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4" w:name="age_class_subadult"/>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Subadult</w:t>
            </w:r>
            <w:bookmarkEnd w:id="84"/>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2464A62D"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Animals older than a "Juvenile" but not yet an "Adult"; a "Subadult" may be further classified into "Young of the Year" or "Yearling."</w:t>
            </w:r>
          </w:p>
        </w:tc>
        <w:tc>
          <w:tcPr>
            <w:tcW w:w="737" w:type="dxa"/>
            <w:tcMar>
              <w:left w:w="0" w:type="dxa"/>
              <w:right w:w="0" w:type="dxa"/>
            </w:tcMar>
          </w:tcPr>
          <w:p w14:paraId="4447C6C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0A2274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7CA686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6B12F59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1640C47"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age_class_subadult</w:t>
            </w:r>
          </w:p>
        </w:tc>
      </w:tr>
      <w:tr w:rsidR="0077791D" w:rsidRPr="005010CD" w14:paraId="04348D8A" w14:textId="77777777" w:rsidTr="005010CD">
        <w:trPr>
          <w:trHeight w:val="20"/>
        </w:trPr>
        <w:tc>
          <w:tcPr>
            <w:tcW w:w="2608" w:type="dxa"/>
            <w:tcMar>
              <w:left w:w="0" w:type="dxa"/>
              <w:right w:w="0" w:type="dxa"/>
            </w:tcMar>
          </w:tcPr>
          <w:p w14:paraId="25D9023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5" w:name="survey_desig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Survey Design</w:t>
            </w:r>
            <w:bookmarkEnd w:id="85"/>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136D891" w14:textId="77777777" w:rsidR="0077791D" w:rsidRPr="005010CD" w:rsidRDefault="0077791D" w:rsidP="005000B1">
            <w:pPr>
              <w:pStyle w:val="pf0"/>
              <w:spacing w:before="0" w:beforeAutospacing="0" w:after="0" w:afterAutospacing="0"/>
              <w:ind w:left="57" w:right="57"/>
              <w:rPr>
                <w:rStyle w:val="cf01"/>
                <w:rFonts w:ascii="Arial" w:hAnsi="Arial" w:cs="Arial"/>
                <w:sz w:val="20"/>
                <w:szCs w:val="20"/>
              </w:rPr>
            </w:pPr>
            <w:r w:rsidRPr="005010CD">
              <w:rPr>
                <w:rFonts w:ascii="Arial" w:hAnsi="Arial" w:cs="Arial"/>
                <w:color w:val="000000"/>
                <w:sz w:val="20"/>
                <w:szCs w:val="20"/>
              </w:rPr>
              <w:t xml:space="preserve">The spatial arrangement of remote cameras within the study area </w:t>
            </w:r>
            <w:r w:rsidRPr="005010CD">
              <w:rPr>
                <w:rStyle w:val="cf01"/>
                <w:rFonts w:ascii="Arial" w:hAnsi="Arial" w:cs="Arial"/>
                <w:sz w:val="20"/>
                <w:szCs w:val="20"/>
              </w:rPr>
              <w:t>for an individual survey</w:t>
            </w:r>
            <w:r w:rsidRPr="005010CD">
              <w:rPr>
                <w:rFonts w:ascii="Arial" w:hAnsi="Arial" w:cs="Arial"/>
                <w:color w:val="000000"/>
                <w:sz w:val="20"/>
                <w:szCs w:val="20"/>
              </w:rPr>
              <w:t xml:space="preserve">. </w:t>
            </w:r>
            <w:r w:rsidRPr="005010CD">
              <w:rPr>
                <w:rStyle w:val="cf01"/>
                <w:rFonts w:ascii="Arial" w:hAnsi="Arial" w:cs="Arial"/>
                <w:sz w:val="20"/>
                <w:szCs w:val="20"/>
              </w:rPr>
              <w:t>If "Hierarchical (</w:t>
            </w:r>
            <w:r w:rsidRPr="0077791D">
              <w:rPr>
                <w:rStyle w:val="cf01"/>
                <w:rFonts w:ascii="Arial" w:hAnsi="Arial" w:cs="Arial"/>
                <w:sz w:val="20"/>
                <w:szCs w:val="20"/>
              </w:rPr>
              <w:t>multiple)/*," include</w:t>
            </w:r>
            <w:r w:rsidRPr="005010CD">
              <w:rPr>
                <w:rStyle w:val="cf01"/>
                <w:rFonts w:ascii="Arial" w:hAnsi="Arial" w:cs="Arial"/>
                <w:sz w:val="20"/>
                <w:szCs w:val="20"/>
              </w:rPr>
              <w:t xml:space="preserve"> additional details in the Survey Design Description.</w:t>
            </w:r>
          </w:p>
          <w:p w14:paraId="001EEB53" w14:textId="77777777" w:rsidR="0077791D" w:rsidRPr="005010CD" w:rsidRDefault="0077791D" w:rsidP="005000B1">
            <w:pPr>
              <w:pStyle w:val="pf0"/>
              <w:spacing w:before="0" w:beforeAutospacing="0" w:after="0" w:afterAutospacing="0"/>
              <w:ind w:left="57" w:right="57"/>
              <w:rPr>
                <w:rFonts w:ascii="Arial" w:hAnsi="Arial" w:cs="Arial"/>
                <w:sz w:val="20"/>
                <w:szCs w:val="20"/>
              </w:rPr>
            </w:pPr>
            <w:r w:rsidRPr="005010CD">
              <w:rPr>
                <w:rStyle w:val="cf01"/>
                <w:rFonts w:ascii="Arial" w:hAnsi="Arial" w:cs="Arial"/>
                <w:sz w:val="20"/>
                <w:szCs w:val="20"/>
              </w:rPr>
              <w:t>Note that we refer to different configurations of cameras more generally as study design and sampling design; however, the term "Survey Design" refers to study design as it applies to an individual survey. There may be multiple Survey Designs for surveys within a project; if this occurs, the Survey Design should be reported separately for each survey.</w:t>
            </w:r>
          </w:p>
        </w:tc>
        <w:tc>
          <w:tcPr>
            <w:tcW w:w="737" w:type="dxa"/>
            <w:tcMar>
              <w:left w:w="0" w:type="dxa"/>
              <w:right w:w="0" w:type="dxa"/>
            </w:tcMar>
          </w:tcPr>
          <w:p w14:paraId="3D368EE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711596F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44CDEB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409D93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8DFFE8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survey_design</w:t>
            </w:r>
          </w:p>
        </w:tc>
      </w:tr>
      <w:tr w:rsidR="0077791D" w:rsidRPr="005010CD" w14:paraId="53F36E9C" w14:textId="77777777" w:rsidTr="005010CD">
        <w:trPr>
          <w:trHeight w:val="20"/>
        </w:trPr>
        <w:tc>
          <w:tcPr>
            <w:tcW w:w="2608" w:type="dxa"/>
            <w:tcMar>
              <w:left w:w="0" w:type="dxa"/>
              <w:right w:w="0" w:type="dxa"/>
            </w:tcMar>
          </w:tcPr>
          <w:p w14:paraId="6F268A5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6" w:name="survey_name"/>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Survey Name</w:t>
            </w:r>
            <w:bookmarkEnd w:id="86"/>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34966069"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alphanumeric identifier for each survey period (e.g., "fortmc_001").</w:t>
            </w:r>
          </w:p>
        </w:tc>
        <w:tc>
          <w:tcPr>
            <w:tcW w:w="737" w:type="dxa"/>
            <w:tcMar>
              <w:left w:w="0" w:type="dxa"/>
              <w:right w:w="0" w:type="dxa"/>
            </w:tcMar>
          </w:tcPr>
          <w:p w14:paraId="07FD5B2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D9F048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787D26D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44940E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4CD77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survey_name</w:t>
            </w:r>
          </w:p>
        </w:tc>
      </w:tr>
      <w:tr w:rsidR="0077791D" w:rsidRPr="005010CD" w14:paraId="7F6045C6" w14:textId="77777777" w:rsidTr="005010CD">
        <w:trPr>
          <w:trHeight w:val="20"/>
        </w:trPr>
        <w:tc>
          <w:tcPr>
            <w:tcW w:w="2608" w:type="dxa"/>
            <w:tcMar>
              <w:left w:w="0" w:type="dxa"/>
              <w:right w:w="0" w:type="dxa"/>
            </w:tcMar>
          </w:tcPr>
          <w:p w14:paraId="3CE74A3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7" w:name="survey_objective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Survey Objectives</w:t>
            </w:r>
            <w:bookmarkEnd w:id="87"/>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016D6E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specific objectives of each survey within a project, including the Target Species, the</w:t>
            </w:r>
            <w:commentRangeStart w:id="88"/>
            <w:r w:rsidRPr="005010CD">
              <w:rPr>
                <w:rFonts w:ascii="Arial" w:eastAsia="Times New Roman" w:hAnsi="Arial" w:cs="Arial"/>
                <w:color w:val="000000"/>
                <w:kern w:val="0"/>
                <w:sz w:val="20"/>
                <w:szCs w:val="20"/>
                <w:lang w:eastAsia="en-CA"/>
                <w14:ligatures w14:val="none"/>
              </w:rPr>
              <w:t xml:space="preserve"> state variables (e.g., occupancy, density)</w:t>
            </w:r>
            <w:commentRangeEnd w:id="88"/>
            <w:r w:rsidRPr="005010CD">
              <w:rPr>
                <w:rStyle w:val="CommentReference"/>
                <w:rFonts w:ascii="Arial" w:hAnsi="Arial" w:cs="Arial"/>
                <w:sz w:val="20"/>
                <w:szCs w:val="20"/>
              </w:rPr>
              <w:commentReference w:id="88"/>
            </w:r>
            <w:r w:rsidRPr="005010CD">
              <w:rPr>
                <w:rFonts w:ascii="Arial" w:eastAsia="Times New Roman" w:hAnsi="Arial" w:cs="Arial"/>
                <w:color w:val="000000"/>
                <w:kern w:val="0"/>
                <w:sz w:val="20"/>
                <w:szCs w:val="20"/>
                <w:lang w:eastAsia="en-CA"/>
                <w14:ligatures w14:val="none"/>
              </w:rPr>
              <w:t>, and proposed modelling approach(es). Survey Objectives should be specific, measurable, achievable, relevant, and time-bound (i.e., SMART).</w:t>
            </w:r>
          </w:p>
        </w:tc>
        <w:tc>
          <w:tcPr>
            <w:tcW w:w="737" w:type="dxa"/>
            <w:tcMar>
              <w:left w:w="0" w:type="dxa"/>
              <w:right w:w="0" w:type="dxa"/>
            </w:tcMar>
          </w:tcPr>
          <w:p w14:paraId="573F3B3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FCFFBB5"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58F82E3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411B73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6ADAA0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survey_objectives</w:t>
            </w:r>
          </w:p>
        </w:tc>
      </w:tr>
      <w:tr w:rsidR="0077791D" w:rsidRPr="005010CD" w14:paraId="08935911" w14:textId="77777777" w:rsidTr="005010CD">
        <w:trPr>
          <w:trHeight w:val="20"/>
        </w:trPr>
        <w:tc>
          <w:tcPr>
            <w:tcW w:w="2608" w:type="dxa"/>
            <w:tcMar>
              <w:left w:w="0" w:type="dxa"/>
              <w:right w:w="0" w:type="dxa"/>
            </w:tcMar>
          </w:tcPr>
          <w:p w14:paraId="2B61B38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89" w:name="event_type_tag"/>
            <w:r w:rsidRPr="005010CD">
              <w:rPr>
                <w:rFonts w:ascii="Arial" w:eastAsia="Times New Roman" w:hAnsi="Arial" w:cs="Arial"/>
                <w:b/>
                <w:bCs/>
                <w:color w:val="000000"/>
                <w:kern w:val="0"/>
                <w:sz w:val="20"/>
                <w:szCs w:val="20"/>
                <w:lang w:eastAsia="en-CA"/>
                <w14:ligatures w14:val="none"/>
              </w:rPr>
              <w:t>**</w:t>
            </w:r>
            <w:r w:rsidRPr="005010CD">
              <w:rPr>
                <w:rFonts w:ascii="Arial" w:eastAsia="Times New Roman" w:hAnsi="Arial" w:cs="Arial"/>
                <w:b/>
                <w:bCs/>
                <w:color w:val="000000"/>
                <w:kern w:val="0"/>
                <w:sz w:val="20"/>
                <w:szCs w:val="20"/>
                <w:lang w:eastAsia="en-CA"/>
                <w14:ligatures w14:val="none"/>
              </w:rPr>
              <w:t>Tag</w:t>
            </w:r>
            <w:bookmarkEnd w:id="89"/>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5E31A3A7" w14:textId="77777777" w:rsidR="0077791D" w:rsidRPr="005010CD" w:rsidRDefault="0077791D" w:rsidP="005000B1">
            <w:pPr>
              <w:spacing w:after="0" w:line="240" w:lineRule="auto"/>
              <w:ind w:left="57" w:right="57"/>
              <w:rPr>
                <w:rFonts w:ascii="Arial" w:hAnsi="Arial" w:cs="Arial"/>
                <w:sz w:val="20"/>
                <w:szCs w:val="20"/>
              </w:rPr>
            </w:pPr>
            <w:r w:rsidRPr="005010CD">
              <w:rPr>
                <w:rFonts w:ascii="Arial" w:hAnsi="Arial" w:cs="Arial"/>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c>
          <w:tcPr>
            <w:tcW w:w="737" w:type="dxa"/>
            <w:tcMar>
              <w:left w:w="0" w:type="dxa"/>
              <w:right w:w="0" w:type="dxa"/>
            </w:tcMar>
          </w:tcPr>
          <w:p w14:paraId="3160147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DFCCD3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659066D"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FBE4D5" w:themeFill="accent2" w:themeFillTint="33"/>
            <w:tcMar>
              <w:left w:w="0" w:type="dxa"/>
              <w:right w:w="0" w:type="dxa"/>
            </w:tcMar>
            <w:hideMark/>
          </w:tcPr>
          <w:p w14:paraId="505868D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6ABA4FC6"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tag</w:t>
            </w:r>
          </w:p>
        </w:tc>
      </w:tr>
      <w:tr w:rsidR="0077791D" w:rsidRPr="005010CD" w14:paraId="14B1FD14" w14:textId="77777777" w:rsidTr="005010CD">
        <w:trPr>
          <w:trHeight w:val="20"/>
        </w:trPr>
        <w:tc>
          <w:tcPr>
            <w:tcW w:w="2608" w:type="dxa"/>
            <w:tcMar>
              <w:left w:w="0" w:type="dxa"/>
              <w:right w:w="0" w:type="dxa"/>
            </w:tcMar>
          </w:tcPr>
          <w:p w14:paraId="17CC978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0" w:name="target_specie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Target Species</w:t>
            </w:r>
            <w:bookmarkEnd w:id="90"/>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1EDCD76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common name(s) of the species that the survey was designed to detect.</w:t>
            </w:r>
          </w:p>
        </w:tc>
        <w:tc>
          <w:tcPr>
            <w:tcW w:w="737" w:type="dxa"/>
            <w:tcMar>
              <w:left w:w="0" w:type="dxa"/>
              <w:right w:w="0" w:type="dxa"/>
            </w:tcMar>
          </w:tcPr>
          <w:p w14:paraId="194146D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847829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A68D40F"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29C262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B6FA24B"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target_species</w:t>
            </w:r>
          </w:p>
        </w:tc>
      </w:tr>
      <w:tr w:rsidR="0077791D" w:rsidRPr="005010CD" w14:paraId="26A066D9" w14:textId="77777777" w:rsidTr="005010CD">
        <w:trPr>
          <w:trHeight w:val="20"/>
        </w:trPr>
        <w:tc>
          <w:tcPr>
            <w:tcW w:w="2608" w:type="dxa"/>
            <w:tcMar>
              <w:left w:w="0" w:type="dxa"/>
              <w:right w:w="0" w:type="dxa"/>
            </w:tcMar>
          </w:tcPr>
          <w:p w14:paraId="0B4695F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1" w:name="settings_trigger_modes"/>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Trigger Mode(s)</w:t>
            </w:r>
            <w:bookmarkEnd w:id="91"/>
            <w:r w:rsidRPr="005010CD">
              <w:rPr>
                <w:rFonts w:ascii="Arial" w:eastAsia="Times New Roman" w:hAnsi="Arial" w:cs="Arial"/>
                <w:b/>
                <w:bCs/>
                <w:color w:val="000000"/>
                <w:kern w:val="0"/>
                <w:sz w:val="20"/>
                <w:szCs w:val="20"/>
                <w:lang w:eastAsia="en-CA"/>
                <w14:ligatures w14:val="none"/>
              </w:rPr>
              <w:t xml:space="preserve"> </w:t>
            </w:r>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 xml:space="preserve"> </w:t>
            </w:r>
            <w:r w:rsidRPr="005010CD">
              <w:rPr>
                <w:rFonts w:ascii="Arial" w:eastAsia="Times New Roman" w:hAnsi="Arial" w:cs="Arial"/>
                <w:color w:val="000000"/>
                <w:kern w:val="0"/>
                <w:sz w:val="20"/>
                <w:szCs w:val="20"/>
                <w:lang w:eastAsia="en-CA"/>
                <w14:ligatures w14:val="none"/>
              </w:rPr>
              <w:t>(camera settings)</w:t>
            </w:r>
          </w:p>
        </w:tc>
        <w:tc>
          <w:tcPr>
            <w:tcW w:w="8561" w:type="dxa"/>
            <w:shd w:val="clear" w:color="auto" w:fill="auto"/>
            <w:tcMar>
              <w:left w:w="0" w:type="dxa"/>
              <w:right w:w="0" w:type="dxa"/>
            </w:tcMar>
            <w:hideMark/>
          </w:tcPr>
          <w:p w14:paraId="2DF443A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setting(s) that determine how the camera will trigger: by motion ("Motion Image"), at set intervals ("Time-lapse image"), and/or by video ("Video"; possible with newer camera models, such as Reconyx HP2X).</w:t>
            </w:r>
          </w:p>
        </w:tc>
        <w:tc>
          <w:tcPr>
            <w:tcW w:w="737" w:type="dxa"/>
            <w:tcMar>
              <w:left w:w="0" w:type="dxa"/>
              <w:right w:w="0" w:type="dxa"/>
            </w:tcMar>
          </w:tcPr>
          <w:p w14:paraId="0ED4417A"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FE096B2"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66021F66"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A7B8C41"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0C091A5"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settings_trigger_modes</w:t>
            </w:r>
          </w:p>
        </w:tc>
      </w:tr>
      <w:tr w:rsidR="0077791D" w:rsidRPr="005010CD" w14:paraId="6138763D" w14:textId="77777777" w:rsidTr="005010CD">
        <w:trPr>
          <w:trHeight w:val="20"/>
        </w:trPr>
        <w:tc>
          <w:tcPr>
            <w:tcW w:w="2608" w:type="dxa"/>
            <w:tcMar>
              <w:left w:w="0" w:type="dxa"/>
              <w:right w:w="0" w:type="dxa"/>
            </w:tcMar>
          </w:tcPr>
          <w:p w14:paraId="729648B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2" w:name="settings_trigger_sensitivity"/>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Trigger Sensitivity</w:t>
            </w:r>
            <w:bookmarkEnd w:id="92"/>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0A70123C"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c>
          <w:tcPr>
            <w:tcW w:w="737" w:type="dxa"/>
            <w:tcMar>
              <w:left w:w="0" w:type="dxa"/>
              <w:right w:w="0" w:type="dxa"/>
            </w:tcMar>
          </w:tcPr>
          <w:p w14:paraId="0878508E"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AB71960"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2D553DC9"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A300D8E"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084C9A4"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settings_trigger_sensitivity</w:t>
            </w:r>
          </w:p>
        </w:tc>
      </w:tr>
      <w:tr w:rsidR="0077791D" w:rsidRPr="005010CD" w14:paraId="5D40772B" w14:textId="77777777" w:rsidTr="005010CD">
        <w:trPr>
          <w:trHeight w:val="20"/>
        </w:trPr>
        <w:tc>
          <w:tcPr>
            <w:tcW w:w="2608" w:type="dxa"/>
            <w:tcMar>
              <w:left w:w="0" w:type="dxa"/>
              <w:right w:w="0" w:type="dxa"/>
            </w:tcMar>
          </w:tcPr>
          <w:p w14:paraId="4E1CDDF2"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bookmarkStart w:id="93" w:name="utm_zone_camera_location"/>
            <w:r w:rsidRPr="005010CD">
              <w:rPr>
                <w:rFonts w:ascii="Arial" w:eastAsia="Times New Roman" w:hAnsi="Arial" w:cs="Arial"/>
                <w:b/>
                <w:bCs/>
                <w:color w:val="000000"/>
                <w:kern w:val="0"/>
                <w:sz w:val="20"/>
                <w:szCs w:val="20"/>
                <w:lang w:eastAsia="en-CA"/>
                <w14:ligatures w14:val="none"/>
              </w:rPr>
              <w:t>**</w:t>
            </w:r>
            <w:r w:rsidRPr="005010CD">
              <w:rPr>
                <w:rFonts w:ascii="Arial" w:hAnsi="Arial" w:cs="Arial"/>
                <w:b/>
                <w:sz w:val="20"/>
                <w:szCs w:val="20"/>
              </w:rPr>
              <w:t>UTM Zone Camera Location</w:t>
            </w:r>
            <w:bookmarkEnd w:id="93"/>
            <w:r w:rsidRPr="005010CD">
              <w:rPr>
                <w:rFonts w:ascii="Arial" w:eastAsia="Times New Roman" w:hAnsi="Arial" w:cs="Arial"/>
                <w:b/>
                <w:bCs/>
                <w:color w:val="000000"/>
                <w:kern w:val="0"/>
                <w:sz w:val="20"/>
                <w:szCs w:val="20"/>
                <w:lang w:eastAsia="en-CA"/>
                <w14:ligatures w14:val="none"/>
              </w:rPr>
              <w:t>**</w:t>
            </w:r>
          </w:p>
        </w:tc>
        <w:tc>
          <w:tcPr>
            <w:tcW w:w="8561" w:type="dxa"/>
            <w:shd w:val="clear" w:color="auto" w:fill="auto"/>
            <w:tcMar>
              <w:left w:w="0" w:type="dxa"/>
              <w:right w:w="0" w:type="dxa"/>
            </w:tcMar>
            <w:hideMark/>
          </w:tcPr>
          <w:p w14:paraId="447B7A4F"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corresponding to the Universal Transverse Mercator (UTM) grid zone where the camera was placed (e.g., "12"). UTM is a coordinate system that divides the earth into grid zones that are identified with a number (representing a width of latitude) and letter (representing the hemisphere).</w:t>
            </w:r>
          </w:p>
          <w:p w14:paraId="50100A0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lastRenderedPageBreak/>
              <w:t>In Alberta the UTM zones are either 11, 12, or TTM. Enter all other UTM zones in the Camera Location Comments field (e.g., zones 7-10 for British Columbia), or use Latitude and Longitude instead of UTM coordinates.</w:t>
            </w:r>
          </w:p>
        </w:tc>
        <w:tc>
          <w:tcPr>
            <w:tcW w:w="737" w:type="dxa"/>
            <w:tcMar>
              <w:left w:w="0" w:type="dxa"/>
              <w:right w:w="0" w:type="dxa"/>
            </w:tcMar>
          </w:tcPr>
          <w:p w14:paraId="125DACE0"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EBDCA4B"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8" w:type="dxa"/>
            <w:shd w:val="clear" w:color="auto" w:fill="E2EFD9" w:themeFill="accent6" w:themeFillTint="33"/>
            <w:tcMar>
              <w:left w:w="0" w:type="dxa"/>
              <w:right w:w="0" w:type="dxa"/>
            </w:tcMar>
            <w:hideMark/>
          </w:tcPr>
          <w:p w14:paraId="42066C93"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B800844" w14:textId="77777777" w:rsidR="0077791D" w:rsidRPr="005010CD" w:rsidRDefault="0077791D" w:rsidP="005000B1">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9C9C968" w14:textId="77777777" w:rsidR="0077791D" w:rsidRPr="005010CD" w:rsidRDefault="0077791D" w:rsidP="005000B1">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utm_zone_camera_location</w:t>
            </w:r>
          </w:p>
        </w:tc>
      </w:tr>
      <w:tr w:rsidR="0077791D" w:rsidRPr="005010CD" w14:paraId="7E97C98B" w14:textId="77777777" w:rsidTr="005010CD">
        <w:trPr>
          <w:trHeight w:val="20"/>
        </w:trPr>
        <w:tc>
          <w:tcPr>
            <w:tcW w:w="2608" w:type="dxa"/>
            <w:tcMar>
              <w:left w:w="0" w:type="dxa"/>
              <w:right w:w="0" w:type="dxa"/>
            </w:tcMar>
          </w:tcPr>
          <w:p w14:paraId="0D28850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4" w:name="baitlure_audible_lure"/>
            <w:r w:rsidRPr="005010CD">
              <w:rPr>
                <w:rFonts w:ascii="Arial" w:hAnsi="Arial" w:cs="Arial"/>
                <w:bCs/>
                <w:sz w:val="20"/>
                <w:szCs w:val="20"/>
              </w:rPr>
              <w:t>Audible lure</w:t>
            </w:r>
            <w:bookmarkEnd w:id="94"/>
          </w:p>
        </w:tc>
        <w:tc>
          <w:tcPr>
            <w:tcW w:w="8561" w:type="dxa"/>
            <w:shd w:val="clear" w:color="auto" w:fill="auto"/>
            <w:tcMar>
              <w:left w:w="0" w:type="dxa"/>
              <w:right w:w="0" w:type="dxa"/>
            </w:tcMar>
            <w:hideMark/>
          </w:tcPr>
          <w:p w14:paraId="668490F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Sounds imitating noises of prey or conspecifics that draw animals closer by eliciting curiosity (Schlexer, 2008).</w:t>
            </w:r>
          </w:p>
        </w:tc>
        <w:tc>
          <w:tcPr>
            <w:tcW w:w="737" w:type="dxa"/>
            <w:tcMar>
              <w:left w:w="0" w:type="dxa"/>
              <w:right w:w="0" w:type="dxa"/>
            </w:tcMar>
          </w:tcPr>
          <w:p w14:paraId="06BB61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D9C180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853930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93C210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2CBC6D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baitlure_audible_lure</w:t>
            </w:r>
          </w:p>
        </w:tc>
      </w:tr>
      <w:tr w:rsidR="0077791D" w:rsidRPr="005010CD" w14:paraId="53A0ED8F" w14:textId="77777777" w:rsidTr="005010CD">
        <w:trPr>
          <w:trHeight w:val="20"/>
        </w:trPr>
        <w:tc>
          <w:tcPr>
            <w:tcW w:w="2608" w:type="dxa"/>
            <w:tcMar>
              <w:left w:w="0" w:type="dxa"/>
              <w:right w:w="0" w:type="dxa"/>
            </w:tcMar>
          </w:tcPr>
          <w:p w14:paraId="201BD67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5" w:name="baitlure_bait"/>
            <w:r w:rsidRPr="005010CD">
              <w:rPr>
                <w:rFonts w:ascii="Arial" w:eastAsia="Times New Roman" w:hAnsi="Arial" w:cs="Arial"/>
                <w:color w:val="000000"/>
                <w:kern w:val="0"/>
                <w:sz w:val="20"/>
                <w:szCs w:val="20"/>
                <w:lang w:eastAsia="en-CA"/>
                <w14:ligatures w14:val="none"/>
              </w:rPr>
              <w:t>Bait</w:t>
            </w:r>
            <w:bookmarkEnd w:id="95"/>
          </w:p>
        </w:tc>
        <w:tc>
          <w:tcPr>
            <w:tcW w:w="8561" w:type="dxa"/>
            <w:shd w:val="clear" w:color="auto" w:fill="auto"/>
            <w:tcMar>
              <w:left w:w="0" w:type="dxa"/>
              <w:right w:w="0" w:type="dxa"/>
            </w:tcMar>
            <w:hideMark/>
          </w:tcPr>
          <w:p w14:paraId="66FFDF4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food item (or other substance) that is placed to attract animals via the sense of taste and olfactory cues (Schlexer, 2008).</w:t>
            </w:r>
          </w:p>
        </w:tc>
        <w:tc>
          <w:tcPr>
            <w:tcW w:w="737" w:type="dxa"/>
            <w:tcMar>
              <w:left w:w="0" w:type="dxa"/>
              <w:right w:w="0" w:type="dxa"/>
            </w:tcMar>
          </w:tcPr>
          <w:p w14:paraId="0124D81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D83DB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683E1F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C80C24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2AA20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baitlure_bait</w:t>
            </w:r>
          </w:p>
        </w:tc>
      </w:tr>
      <w:tr w:rsidR="0077791D" w:rsidRPr="005010CD" w14:paraId="36FBFB65" w14:textId="77777777" w:rsidTr="005010CD">
        <w:trPr>
          <w:trHeight w:val="20"/>
        </w:trPr>
        <w:tc>
          <w:tcPr>
            <w:tcW w:w="2608" w:type="dxa"/>
            <w:tcMar>
              <w:left w:w="0" w:type="dxa"/>
              <w:right w:w="0" w:type="dxa"/>
            </w:tcMar>
          </w:tcPr>
          <w:p w14:paraId="5FC65BE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6" w:name="camera_angle"/>
            <w:r w:rsidRPr="005010CD">
              <w:rPr>
                <w:rFonts w:ascii="Arial" w:hAnsi="Arial" w:cs="Arial"/>
                <w:bCs/>
                <w:sz w:val="20"/>
                <w:szCs w:val="20"/>
              </w:rPr>
              <w:t>Camera angle</w:t>
            </w:r>
            <w:bookmarkEnd w:id="96"/>
          </w:p>
        </w:tc>
        <w:tc>
          <w:tcPr>
            <w:tcW w:w="8561" w:type="dxa"/>
            <w:shd w:val="clear" w:color="auto" w:fill="auto"/>
            <w:tcMar>
              <w:left w:w="0" w:type="dxa"/>
              <w:right w:w="0" w:type="dxa"/>
            </w:tcMar>
            <w:hideMark/>
          </w:tcPr>
          <w:p w14:paraId="57C1367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degree at which the camera is pointed toward the FOV Target Feature relative to the horizontal ground surface (with respect to slope, if applicable).</w:t>
            </w:r>
          </w:p>
        </w:tc>
        <w:tc>
          <w:tcPr>
            <w:tcW w:w="737" w:type="dxa"/>
            <w:tcMar>
              <w:left w:w="0" w:type="dxa"/>
              <w:right w:w="0" w:type="dxa"/>
            </w:tcMar>
          </w:tcPr>
          <w:p w14:paraId="2A5342E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7398E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62818E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B4F31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8260E3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camera_angle</w:t>
            </w:r>
          </w:p>
        </w:tc>
      </w:tr>
      <w:tr w:rsidR="0077791D" w:rsidRPr="005010CD" w14:paraId="1916A78F" w14:textId="77777777" w:rsidTr="005010CD">
        <w:trPr>
          <w:trHeight w:val="20"/>
        </w:trPr>
        <w:tc>
          <w:tcPr>
            <w:tcW w:w="2608" w:type="dxa"/>
            <w:tcMar>
              <w:left w:w="0" w:type="dxa"/>
              <w:right w:w="0" w:type="dxa"/>
            </w:tcMar>
          </w:tcPr>
          <w:p w14:paraId="7BE819F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7" w:name="camera_days_per_camera_location"/>
            <w:r w:rsidRPr="005010CD">
              <w:rPr>
                <w:rFonts w:ascii="Arial" w:hAnsi="Arial" w:cs="Arial"/>
                <w:bCs/>
                <w:sz w:val="20"/>
                <w:szCs w:val="20"/>
              </w:rPr>
              <w:t>Camera days per camera location</w:t>
            </w:r>
            <w:bookmarkEnd w:id="97"/>
          </w:p>
        </w:tc>
        <w:tc>
          <w:tcPr>
            <w:tcW w:w="8561" w:type="dxa"/>
            <w:shd w:val="clear" w:color="auto" w:fill="auto"/>
            <w:tcMar>
              <w:left w:w="0" w:type="dxa"/>
              <w:right w:w="0" w:type="dxa"/>
            </w:tcMar>
            <w:hideMark/>
          </w:tcPr>
          <w:p w14:paraId="123A305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days each camera was active and functioning during the period it was deployed (e.g., 24-hour periods or the difference in days between the Deployment Start Date Time and the Deployment End Date Time if there were no interruptions).</w:t>
            </w:r>
          </w:p>
        </w:tc>
        <w:tc>
          <w:tcPr>
            <w:tcW w:w="737" w:type="dxa"/>
            <w:tcMar>
              <w:left w:w="0" w:type="dxa"/>
              <w:right w:w="0" w:type="dxa"/>
            </w:tcMar>
          </w:tcPr>
          <w:p w14:paraId="5D5D583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10F05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85EB46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43AF9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58E24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camera_days_per_camera_location</w:t>
            </w:r>
          </w:p>
        </w:tc>
      </w:tr>
      <w:tr w:rsidR="0077791D" w:rsidRPr="005010CD" w14:paraId="0E614F33" w14:textId="77777777" w:rsidTr="005010CD">
        <w:trPr>
          <w:trHeight w:val="20"/>
        </w:trPr>
        <w:tc>
          <w:tcPr>
            <w:tcW w:w="2608" w:type="dxa"/>
            <w:tcMar>
              <w:left w:w="0" w:type="dxa"/>
              <w:right w:w="0" w:type="dxa"/>
            </w:tcMar>
          </w:tcPr>
          <w:p w14:paraId="1526D84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8" w:name="camera_location"/>
            <w:r w:rsidRPr="005010CD">
              <w:rPr>
                <w:rFonts w:ascii="Arial" w:hAnsi="Arial" w:cs="Arial"/>
                <w:bCs/>
                <w:sz w:val="20"/>
                <w:szCs w:val="20"/>
              </w:rPr>
              <w:t>Camera location</w:t>
            </w:r>
            <w:bookmarkEnd w:id="98"/>
          </w:p>
        </w:tc>
        <w:tc>
          <w:tcPr>
            <w:tcW w:w="8561" w:type="dxa"/>
            <w:shd w:val="clear" w:color="auto" w:fill="auto"/>
            <w:tcMar>
              <w:left w:w="0" w:type="dxa"/>
              <w:right w:w="0" w:type="dxa"/>
            </w:tcMar>
            <w:hideMark/>
          </w:tcPr>
          <w:p w14:paraId="0E436ED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location where a single camera was placed (recorded as "Camera Location Name").</w:t>
            </w:r>
          </w:p>
        </w:tc>
        <w:tc>
          <w:tcPr>
            <w:tcW w:w="737" w:type="dxa"/>
            <w:tcMar>
              <w:left w:w="0" w:type="dxa"/>
              <w:right w:w="0" w:type="dxa"/>
            </w:tcMar>
          </w:tcPr>
          <w:p w14:paraId="4BFFE22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294E1C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4A5FAF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E9A8D2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A25274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camera_location</w:t>
            </w:r>
          </w:p>
        </w:tc>
      </w:tr>
      <w:tr w:rsidR="0077791D" w:rsidRPr="005010CD" w14:paraId="541EFAE1" w14:textId="77777777" w:rsidTr="005010CD">
        <w:trPr>
          <w:trHeight w:val="20"/>
        </w:trPr>
        <w:tc>
          <w:tcPr>
            <w:tcW w:w="2608" w:type="dxa"/>
            <w:tcMar>
              <w:left w:w="0" w:type="dxa"/>
              <w:right w:w="0" w:type="dxa"/>
            </w:tcMar>
          </w:tcPr>
          <w:p w14:paraId="4628210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99" w:name="camera_spacing"/>
            <w:r w:rsidRPr="005010CD">
              <w:rPr>
                <w:rFonts w:ascii="Arial" w:hAnsi="Arial" w:cs="Arial"/>
                <w:bCs/>
                <w:sz w:val="20"/>
                <w:szCs w:val="20"/>
              </w:rPr>
              <w:t>Camera spacing</w:t>
            </w:r>
            <w:bookmarkEnd w:id="99"/>
          </w:p>
        </w:tc>
        <w:tc>
          <w:tcPr>
            <w:tcW w:w="8561" w:type="dxa"/>
            <w:shd w:val="clear" w:color="auto" w:fill="auto"/>
            <w:tcMar>
              <w:left w:w="0" w:type="dxa"/>
              <w:right w:w="0" w:type="dxa"/>
            </w:tcMar>
            <w:hideMark/>
          </w:tcPr>
          <w:p w14:paraId="0C8811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between cameras (i.e., also referred to as "inter-trap distance"). This will be influenced by the chosen sampling design, the Survey Objectives, the Target Species and data analysis.</w:t>
            </w:r>
          </w:p>
        </w:tc>
        <w:tc>
          <w:tcPr>
            <w:tcW w:w="737" w:type="dxa"/>
            <w:tcMar>
              <w:left w:w="0" w:type="dxa"/>
              <w:right w:w="0" w:type="dxa"/>
            </w:tcMar>
          </w:tcPr>
          <w:p w14:paraId="5B01898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505563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8CA080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9A1B76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C0698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camera_spacing</w:t>
            </w:r>
          </w:p>
        </w:tc>
      </w:tr>
      <w:tr w:rsidR="0077791D" w:rsidRPr="005010CD" w14:paraId="4F0B40EB" w14:textId="77777777" w:rsidTr="005010CD">
        <w:trPr>
          <w:trHeight w:val="20"/>
        </w:trPr>
        <w:tc>
          <w:tcPr>
            <w:tcW w:w="2608" w:type="dxa"/>
            <w:tcMar>
              <w:left w:w="0" w:type="dxa"/>
              <w:right w:w="0" w:type="dxa"/>
            </w:tcMar>
          </w:tcPr>
          <w:p w14:paraId="438B70C4" w14:textId="77777777" w:rsidR="0077791D" w:rsidRPr="005010CD" w:rsidRDefault="0077791D" w:rsidP="005010CD">
            <w:pPr>
              <w:pBdr>
                <w:top w:val="nil"/>
                <w:left w:val="nil"/>
                <w:bottom w:val="nil"/>
                <w:right w:val="nil"/>
                <w:between w:val="nil"/>
              </w:pBdr>
              <w:spacing w:after="0" w:line="240" w:lineRule="auto"/>
              <w:ind w:left="57" w:right="57"/>
              <w:rPr>
                <w:rFonts w:ascii="Arial" w:hAnsi="Arial" w:cs="Arial"/>
                <w:bCs/>
                <w:color w:val="000000"/>
                <w:sz w:val="20"/>
                <w:szCs w:val="20"/>
              </w:rPr>
            </w:pPr>
            <w:bookmarkStart w:id="100" w:name="mods_cr_cmr"/>
            <w:r w:rsidRPr="005010CD">
              <w:rPr>
                <w:rFonts w:ascii="Arial" w:hAnsi="Arial" w:cs="Arial"/>
                <w:bCs/>
                <w:color w:val="000000"/>
                <w:sz w:val="20"/>
                <w:szCs w:val="20"/>
              </w:rPr>
              <w:t>Capture-recapture (CR) model /</w:t>
            </w:r>
          </w:p>
          <w:p w14:paraId="5771DFA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bCs/>
                <w:color w:val="000000"/>
                <w:sz w:val="20"/>
                <w:szCs w:val="20"/>
              </w:rPr>
              <w:t xml:space="preserve">Capture-mark-recapture (CMR) model </w:t>
            </w:r>
            <w:bookmarkEnd w:id="100"/>
            <w:r w:rsidRPr="005010CD">
              <w:rPr>
                <w:rFonts w:ascii="Arial" w:hAnsi="Arial" w:cs="Arial"/>
                <w:bCs/>
                <w:color w:val="000000"/>
                <w:sz w:val="20"/>
                <w:szCs w:val="20"/>
              </w:rPr>
              <w:t>(Karanth, 1995; Karanth &amp; Nichols, 1998)</w:t>
            </w:r>
          </w:p>
        </w:tc>
        <w:tc>
          <w:tcPr>
            <w:tcW w:w="8561" w:type="dxa"/>
            <w:shd w:val="clear" w:color="auto" w:fill="auto"/>
            <w:tcMar>
              <w:left w:w="0" w:type="dxa"/>
              <w:right w:w="0" w:type="dxa"/>
            </w:tcMar>
            <w:hideMark/>
          </w:tcPr>
          <w:p w14:paraId="469ECCD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of estimating the abundance or density of marked populations using the number of animals detected and the likelihood animals will be detected (detection probability). CR (Karanth, 1995; Karanth &amp; Nichols, 1998) can be used to estimate vital rates where all newly detected unmarked animals become marked and are distinguishable in future (Efford, 2022). Spatially explicit capture-recapture (SECR; Borchers &amp; Efford, 2008; Efford, 2004; Royle &amp; Young, 2008) models have largely replaced CR and CMR models and provide more accurate density estimates (Blanc et al., 2013, Obbard et al., 2010, Sollmann et al., 2011).</w:t>
            </w:r>
          </w:p>
        </w:tc>
        <w:tc>
          <w:tcPr>
            <w:tcW w:w="737" w:type="dxa"/>
            <w:tcMar>
              <w:left w:w="0" w:type="dxa"/>
              <w:right w:w="0" w:type="dxa"/>
            </w:tcMar>
          </w:tcPr>
          <w:p w14:paraId="5524F1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545377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B6DD48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F801CE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0E0E7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mods_cr_cmr</w:t>
            </w:r>
          </w:p>
        </w:tc>
      </w:tr>
      <w:tr w:rsidR="0077791D" w:rsidRPr="005010CD" w14:paraId="5FA8C074" w14:textId="77777777" w:rsidTr="005010CD">
        <w:trPr>
          <w:trHeight w:val="20"/>
        </w:trPr>
        <w:tc>
          <w:tcPr>
            <w:tcW w:w="2608" w:type="dxa"/>
            <w:tcMar>
              <w:left w:w="0" w:type="dxa"/>
              <w:right w:w="0" w:type="dxa"/>
            </w:tcMar>
          </w:tcPr>
          <w:p w14:paraId="7DC667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1" w:name="mods_catspim"/>
            <w:r w:rsidRPr="005010CD">
              <w:rPr>
                <w:rFonts w:ascii="Arial" w:hAnsi="Arial" w:cs="Arial"/>
                <w:bCs/>
                <w:sz w:val="20"/>
                <w:szCs w:val="20"/>
              </w:rPr>
              <w:t>Categorical partial identity model (catSPIM)</w:t>
            </w:r>
            <w:bookmarkEnd w:id="101"/>
            <w:r w:rsidRPr="005010CD">
              <w:rPr>
                <w:rFonts w:ascii="Arial" w:hAnsi="Arial" w:cs="Arial"/>
                <w:bCs/>
                <w:sz w:val="20"/>
                <w:szCs w:val="20"/>
              </w:rPr>
              <w:t xml:space="preserve"> (Augustine et al., 2019; Sun et al., 2022)</w:t>
            </w:r>
          </w:p>
        </w:tc>
        <w:tc>
          <w:tcPr>
            <w:tcW w:w="8561" w:type="dxa"/>
            <w:shd w:val="clear" w:color="auto" w:fill="auto"/>
            <w:tcMar>
              <w:left w:w="0" w:type="dxa"/>
              <w:right w:w="0" w:type="dxa"/>
            </w:tcMar>
            <w:hideMark/>
          </w:tcPr>
          <w:p w14:paraId="3F81DB1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partially marked populations in which the "spatial locations of where partial identity samples are captured to probabilistically resolve their complete identities" (Augustine et al., 2018, 2019). catSPIM models use partial identity traits (e.g., sex class, antler points) to help infer individual identities (Augustine et al., 2019; Sun et al., 2022). catSPIM is an extension of the SC model (Chandler &amp; Royle, 2013).</w:t>
            </w:r>
          </w:p>
        </w:tc>
        <w:tc>
          <w:tcPr>
            <w:tcW w:w="737" w:type="dxa"/>
            <w:tcMar>
              <w:left w:w="0" w:type="dxa"/>
              <w:right w:w="0" w:type="dxa"/>
            </w:tcMar>
          </w:tcPr>
          <w:p w14:paraId="73BEA7F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43DB74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EADA41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67C08B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F66A3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mods_catspim</w:t>
            </w:r>
          </w:p>
        </w:tc>
      </w:tr>
      <w:tr w:rsidR="0077791D" w:rsidRPr="005010CD" w14:paraId="0B13D059" w14:textId="77777777" w:rsidTr="005010CD">
        <w:trPr>
          <w:trHeight w:val="20"/>
        </w:trPr>
        <w:tc>
          <w:tcPr>
            <w:tcW w:w="2608" w:type="dxa"/>
            <w:tcMar>
              <w:left w:w="0" w:type="dxa"/>
              <w:right w:w="0" w:type="dxa"/>
            </w:tcMar>
          </w:tcPr>
          <w:p w14:paraId="67EC0F4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2" w:name="sampledesign_clustered"/>
            <w:r w:rsidRPr="005010CD">
              <w:rPr>
                <w:rFonts w:ascii="Arial" w:hAnsi="Arial" w:cs="Arial"/>
                <w:bCs/>
                <w:color w:val="000000"/>
                <w:sz w:val="20"/>
                <w:szCs w:val="20"/>
              </w:rPr>
              <w:t>Clustered design</w:t>
            </w:r>
            <w:bookmarkEnd w:id="102"/>
          </w:p>
        </w:tc>
        <w:tc>
          <w:tcPr>
            <w:tcW w:w="8561" w:type="dxa"/>
            <w:shd w:val="clear" w:color="auto" w:fill="auto"/>
            <w:tcMar>
              <w:left w:w="0" w:type="dxa"/>
              <w:right w:w="0" w:type="dxa"/>
            </w:tcMar>
            <w:hideMark/>
          </w:tcPr>
          <w:p w14:paraId="66143C7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Multiple cameras are deployed at a sample station (Figure 3d). A clustered design can be used within a systematic or stratified approach (i.e., systematic clustered design or as a clustered random design [Wearn &amp; Glover-Kapfer, 2017]).</w:t>
            </w:r>
          </w:p>
        </w:tc>
        <w:tc>
          <w:tcPr>
            <w:tcW w:w="737" w:type="dxa"/>
            <w:tcMar>
              <w:left w:w="0" w:type="dxa"/>
              <w:right w:w="0" w:type="dxa"/>
            </w:tcMar>
          </w:tcPr>
          <w:p w14:paraId="31616BB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16F13D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D5810D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689FE3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6EB471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sampledesign_clustered</w:t>
            </w:r>
          </w:p>
        </w:tc>
      </w:tr>
      <w:tr w:rsidR="0077791D" w:rsidRPr="005010CD" w14:paraId="4B23F979" w14:textId="77777777" w:rsidTr="005010CD">
        <w:trPr>
          <w:trHeight w:val="20"/>
        </w:trPr>
        <w:tc>
          <w:tcPr>
            <w:tcW w:w="2608" w:type="dxa"/>
            <w:tcMar>
              <w:left w:w="0" w:type="dxa"/>
              <w:right w:w="0" w:type="dxa"/>
            </w:tcMar>
          </w:tcPr>
          <w:p w14:paraId="122C8B4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3" w:name="sampledesign_convenience"/>
            <w:r w:rsidRPr="005010CD">
              <w:rPr>
                <w:rFonts w:ascii="Arial" w:hAnsi="Arial" w:cs="Arial"/>
                <w:bCs/>
                <w:sz w:val="20"/>
                <w:szCs w:val="20"/>
              </w:rPr>
              <w:t>Convenience design</w:t>
            </w:r>
            <w:bookmarkEnd w:id="103"/>
          </w:p>
        </w:tc>
        <w:tc>
          <w:tcPr>
            <w:tcW w:w="8561" w:type="dxa"/>
            <w:shd w:val="clear" w:color="auto" w:fill="auto"/>
            <w:tcMar>
              <w:left w:w="0" w:type="dxa"/>
              <w:right w:w="0" w:type="dxa"/>
            </w:tcMar>
            <w:hideMark/>
          </w:tcPr>
          <w:p w14:paraId="51E7C4F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or sample stations are chosen based on logistic considerations (e.g., remoteness, access constraints, and/or costs).</w:t>
            </w:r>
          </w:p>
        </w:tc>
        <w:tc>
          <w:tcPr>
            <w:tcW w:w="737" w:type="dxa"/>
            <w:tcMar>
              <w:left w:w="0" w:type="dxa"/>
              <w:right w:w="0" w:type="dxa"/>
            </w:tcMar>
          </w:tcPr>
          <w:p w14:paraId="437BE4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2FE2D4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C1CF41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DCDA9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5F7B69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sampledesign_convenience</w:t>
            </w:r>
          </w:p>
        </w:tc>
      </w:tr>
      <w:tr w:rsidR="0077791D" w:rsidRPr="005010CD" w14:paraId="79A77BFB" w14:textId="77777777" w:rsidTr="005010CD">
        <w:trPr>
          <w:trHeight w:val="20"/>
        </w:trPr>
        <w:tc>
          <w:tcPr>
            <w:tcW w:w="2608" w:type="dxa"/>
            <w:tcMar>
              <w:left w:w="0" w:type="dxa"/>
              <w:right w:w="0" w:type="dxa"/>
            </w:tcMar>
          </w:tcPr>
          <w:p w14:paraId="3E26692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4" w:name="crew"/>
            <w:r w:rsidRPr="005010CD">
              <w:rPr>
                <w:rFonts w:ascii="Arial" w:hAnsi="Arial" w:cs="Arial"/>
                <w:bCs/>
                <w:sz w:val="20"/>
                <w:szCs w:val="20"/>
              </w:rPr>
              <w:t>Crew</w:t>
            </w:r>
            <w:bookmarkEnd w:id="104"/>
          </w:p>
        </w:tc>
        <w:tc>
          <w:tcPr>
            <w:tcW w:w="8561" w:type="dxa"/>
            <w:shd w:val="clear" w:color="auto" w:fill="auto"/>
            <w:tcMar>
              <w:left w:w="0" w:type="dxa"/>
              <w:right w:w="0" w:type="dxa"/>
            </w:tcMar>
            <w:hideMark/>
          </w:tcPr>
          <w:p w14:paraId="629CE0F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first and last names of </w:t>
            </w:r>
            <w:r w:rsidRPr="005010CD">
              <w:rPr>
                <w:rFonts w:ascii="Arial" w:eastAsia="Times New Roman" w:hAnsi="Arial" w:cs="Arial"/>
                <w:color w:val="000000"/>
                <w:kern w:val="0"/>
                <w:sz w:val="20"/>
                <w:szCs w:val="20"/>
                <w:u w:val="single"/>
                <w:lang w:eastAsia="en-CA"/>
                <w14:ligatures w14:val="none"/>
              </w:rPr>
              <w:t>all</w:t>
            </w:r>
            <w:r w:rsidRPr="005010CD">
              <w:rPr>
                <w:rFonts w:ascii="Arial" w:eastAsia="Times New Roman" w:hAnsi="Arial" w:cs="Arial"/>
                <w:color w:val="000000"/>
                <w:kern w:val="0"/>
                <w:sz w:val="20"/>
                <w:szCs w:val="20"/>
                <w:lang w:eastAsia="en-CA"/>
                <w14:ligatures w14:val="none"/>
              </w:rPr>
              <w:t xml:space="preserve"> the individuals who collected data during the deployment visit ("Deployment Crew") and service/retrieval visit ("Service/Retrieval Crew").</w:t>
            </w:r>
          </w:p>
        </w:tc>
        <w:tc>
          <w:tcPr>
            <w:tcW w:w="737" w:type="dxa"/>
            <w:tcMar>
              <w:left w:w="0" w:type="dxa"/>
              <w:right w:w="0" w:type="dxa"/>
            </w:tcMar>
          </w:tcPr>
          <w:p w14:paraId="376F883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CC8DAE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082A99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FB1896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8F13C6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crew</w:t>
            </w:r>
          </w:p>
        </w:tc>
      </w:tr>
      <w:tr w:rsidR="0077791D" w:rsidRPr="005010CD" w14:paraId="40983FE9" w14:textId="77777777" w:rsidTr="005010CD">
        <w:trPr>
          <w:trHeight w:val="20"/>
        </w:trPr>
        <w:tc>
          <w:tcPr>
            <w:tcW w:w="2608" w:type="dxa"/>
            <w:tcMar>
              <w:left w:w="0" w:type="dxa"/>
              <w:right w:w="0" w:type="dxa"/>
            </w:tcMar>
          </w:tcPr>
          <w:p w14:paraId="294C455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5" w:name="cumulative_det_probability"/>
            <w:r w:rsidRPr="005010CD">
              <w:rPr>
                <w:rFonts w:ascii="Arial" w:hAnsi="Arial" w:cs="Arial"/>
                <w:bCs/>
                <w:sz w:val="20"/>
                <w:szCs w:val="20"/>
              </w:rPr>
              <w:t>Cumulative detection probability</w:t>
            </w:r>
            <w:bookmarkEnd w:id="105"/>
          </w:p>
        </w:tc>
        <w:tc>
          <w:tcPr>
            <w:tcW w:w="8561" w:type="dxa"/>
            <w:shd w:val="clear" w:color="auto" w:fill="auto"/>
            <w:tcMar>
              <w:left w:w="0" w:type="dxa"/>
              <w:right w:w="0" w:type="dxa"/>
            </w:tcMar>
            <w:hideMark/>
          </w:tcPr>
          <w:p w14:paraId="6E0D0FD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of detecting a species at least once during the entire survey (Steenweg et al., 2019).</w:t>
            </w:r>
          </w:p>
        </w:tc>
        <w:tc>
          <w:tcPr>
            <w:tcW w:w="737" w:type="dxa"/>
            <w:tcMar>
              <w:left w:w="0" w:type="dxa"/>
              <w:right w:w="0" w:type="dxa"/>
            </w:tcMar>
          </w:tcPr>
          <w:p w14:paraId="06269BC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232085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477BC0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2075A6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C8DA24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cumulative_det_probability</w:t>
            </w:r>
          </w:p>
        </w:tc>
      </w:tr>
      <w:tr w:rsidR="0077791D" w:rsidRPr="005010CD" w14:paraId="35F71A5C" w14:textId="77777777" w:rsidTr="005010CD">
        <w:trPr>
          <w:trHeight w:val="20"/>
        </w:trPr>
        <w:tc>
          <w:tcPr>
            <w:tcW w:w="2608" w:type="dxa"/>
            <w:tcMar>
              <w:left w:w="0" w:type="dxa"/>
              <w:right w:w="0" w:type="dxa"/>
            </w:tcMar>
          </w:tcPr>
          <w:p w14:paraId="2BD8A2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6" w:name="density"/>
            <w:r w:rsidRPr="005010CD">
              <w:rPr>
                <w:rFonts w:ascii="Arial" w:hAnsi="Arial" w:cs="Arial"/>
                <w:bCs/>
                <w:sz w:val="20"/>
                <w:szCs w:val="20"/>
              </w:rPr>
              <w:t>Density</w:t>
            </w:r>
            <w:bookmarkEnd w:id="106"/>
          </w:p>
        </w:tc>
        <w:tc>
          <w:tcPr>
            <w:tcW w:w="8561" w:type="dxa"/>
            <w:shd w:val="clear" w:color="auto" w:fill="auto"/>
            <w:tcMar>
              <w:left w:w="0" w:type="dxa"/>
              <w:right w:w="0" w:type="dxa"/>
            </w:tcMar>
            <w:hideMark/>
          </w:tcPr>
          <w:p w14:paraId="30E33A2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individuals per unit area.</w:t>
            </w:r>
          </w:p>
        </w:tc>
        <w:tc>
          <w:tcPr>
            <w:tcW w:w="737" w:type="dxa"/>
            <w:tcMar>
              <w:left w:w="0" w:type="dxa"/>
              <w:right w:w="0" w:type="dxa"/>
            </w:tcMar>
          </w:tcPr>
          <w:p w14:paraId="1839B65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91503D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6413FF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03F160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F3D19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density</w:t>
            </w:r>
          </w:p>
        </w:tc>
      </w:tr>
      <w:tr w:rsidR="0077791D" w:rsidRPr="005010CD" w14:paraId="228380C9" w14:textId="77777777" w:rsidTr="005010CD">
        <w:trPr>
          <w:trHeight w:val="20"/>
        </w:trPr>
        <w:tc>
          <w:tcPr>
            <w:tcW w:w="2608" w:type="dxa"/>
            <w:tcMar>
              <w:left w:w="0" w:type="dxa"/>
              <w:right w:w="0" w:type="dxa"/>
            </w:tcMar>
          </w:tcPr>
          <w:p w14:paraId="63BB0F5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7" w:name="deployment"/>
            <w:r w:rsidRPr="005010CD">
              <w:rPr>
                <w:rFonts w:ascii="Arial" w:hAnsi="Arial" w:cs="Arial"/>
                <w:bCs/>
                <w:sz w:val="20"/>
                <w:szCs w:val="20"/>
              </w:rPr>
              <w:t>Deployment</w:t>
            </w:r>
            <w:bookmarkEnd w:id="107"/>
          </w:p>
        </w:tc>
        <w:tc>
          <w:tcPr>
            <w:tcW w:w="8561" w:type="dxa"/>
            <w:shd w:val="clear" w:color="auto" w:fill="auto"/>
            <w:tcMar>
              <w:left w:w="0" w:type="dxa"/>
              <w:right w:w="0" w:type="dxa"/>
            </w:tcMar>
            <w:hideMark/>
          </w:tcPr>
          <w:p w14:paraId="1A47AF4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c>
          <w:tcPr>
            <w:tcW w:w="737" w:type="dxa"/>
            <w:tcMar>
              <w:left w:w="0" w:type="dxa"/>
              <w:right w:w="0" w:type="dxa"/>
            </w:tcMar>
          </w:tcPr>
          <w:p w14:paraId="4B1C25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1DBC4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707077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3B5D78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21AA0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w:t>
            </w:r>
          </w:p>
        </w:tc>
      </w:tr>
      <w:tr w:rsidR="0077791D" w:rsidRPr="005010CD" w14:paraId="65B46908" w14:textId="77777777" w:rsidTr="005010CD">
        <w:trPr>
          <w:trHeight w:val="20"/>
        </w:trPr>
        <w:tc>
          <w:tcPr>
            <w:tcW w:w="2608" w:type="dxa"/>
            <w:tcMar>
              <w:left w:w="0" w:type="dxa"/>
              <w:right w:w="0" w:type="dxa"/>
            </w:tcMar>
          </w:tcPr>
          <w:p w14:paraId="29F0735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8" w:name="deployment_area_photos"/>
            <w:r w:rsidRPr="005010CD">
              <w:rPr>
                <w:rFonts w:ascii="Arial" w:hAnsi="Arial" w:cs="Arial"/>
                <w:bCs/>
                <w:sz w:val="20"/>
                <w:szCs w:val="20"/>
              </w:rPr>
              <w:lastRenderedPageBreak/>
              <w:t>Deployment area photos</w:t>
            </w:r>
            <w:bookmarkEnd w:id="108"/>
          </w:p>
        </w:tc>
        <w:tc>
          <w:tcPr>
            <w:tcW w:w="8561" w:type="dxa"/>
            <w:shd w:val="clear" w:color="auto" w:fill="auto"/>
            <w:tcMar>
              <w:left w:w="0" w:type="dxa"/>
              <w:right w:w="0" w:type="dxa"/>
            </w:tcMar>
            <w:hideMark/>
          </w:tcPr>
          <w:p w14:paraId="0884AB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(Figure 5), facing each of the four cardinal directions. The documentation of the collection of these photos is recorded as "Deployment Area Photos Taken" (Y/N).</w:t>
            </w:r>
          </w:p>
        </w:tc>
        <w:tc>
          <w:tcPr>
            <w:tcW w:w="737" w:type="dxa"/>
            <w:tcMar>
              <w:left w:w="0" w:type="dxa"/>
              <w:right w:w="0" w:type="dxa"/>
            </w:tcMar>
          </w:tcPr>
          <w:p w14:paraId="64A741B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F9048E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D493D0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DB611A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CD0EA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deployment_area_photos</w:t>
            </w:r>
          </w:p>
        </w:tc>
      </w:tr>
      <w:tr w:rsidR="0077791D" w:rsidRPr="005010CD" w14:paraId="435B613C" w14:textId="77777777" w:rsidTr="005010CD">
        <w:trPr>
          <w:trHeight w:val="20"/>
        </w:trPr>
        <w:tc>
          <w:tcPr>
            <w:tcW w:w="2608" w:type="dxa"/>
            <w:tcMar>
              <w:left w:w="0" w:type="dxa"/>
              <w:right w:w="0" w:type="dxa"/>
            </w:tcMar>
          </w:tcPr>
          <w:p w14:paraId="552E49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09" w:name="deployment_metadata"/>
            <w:r w:rsidRPr="005010CD">
              <w:rPr>
                <w:rFonts w:ascii="Arial" w:hAnsi="Arial" w:cs="Arial"/>
                <w:bCs/>
                <w:sz w:val="20"/>
                <w:szCs w:val="20"/>
              </w:rPr>
              <w:t>Deployment metadata</w:t>
            </w:r>
            <w:bookmarkEnd w:id="109"/>
          </w:p>
        </w:tc>
        <w:tc>
          <w:tcPr>
            <w:tcW w:w="8561" w:type="dxa"/>
            <w:shd w:val="clear" w:color="auto" w:fill="auto"/>
            <w:tcMar>
              <w:left w:w="0" w:type="dxa"/>
              <w:right w:w="0" w:type="dxa"/>
            </w:tcMar>
            <w:hideMark/>
          </w:tcPr>
          <w:p w14:paraId="6BD7B44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Metadata that is collected each time a camera is deployed. Each deployment event should have its own Camera Deployment Field Datasheet. The relevant metadata fields that should be collected differ when a camera is deployed vs. serviced or retrieved.</w:t>
            </w:r>
            <w:r w:rsidRPr="005010CD">
              <w:rPr>
                <w:rFonts w:ascii="Arial" w:eastAsia="Times New Roman" w:hAnsi="Arial" w:cs="Arial"/>
                <w:color w:val="000000"/>
                <w:kern w:val="0"/>
                <w:sz w:val="20"/>
                <w:szCs w:val="20"/>
                <w:lang w:eastAsia="en-CA"/>
                <w14:ligatures w14:val="none"/>
              </w:rPr>
              <w:br/>
              <w:t>Refer to Appendix A - Table A5 and Camera Deployment Field Datasheet.</w:t>
            </w:r>
          </w:p>
        </w:tc>
        <w:tc>
          <w:tcPr>
            <w:tcW w:w="737" w:type="dxa"/>
            <w:tcMar>
              <w:left w:w="0" w:type="dxa"/>
              <w:right w:w="0" w:type="dxa"/>
            </w:tcMar>
          </w:tcPr>
          <w:p w14:paraId="4D2C398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A79D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D5E80D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D80B19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D2A85C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deployment_metadata</w:t>
            </w:r>
          </w:p>
        </w:tc>
      </w:tr>
      <w:tr w:rsidR="0077791D" w:rsidRPr="005010CD" w14:paraId="5379E8B5" w14:textId="77777777" w:rsidTr="005010CD">
        <w:trPr>
          <w:trHeight w:val="20"/>
        </w:trPr>
        <w:tc>
          <w:tcPr>
            <w:tcW w:w="2608" w:type="dxa"/>
            <w:tcMar>
              <w:left w:w="0" w:type="dxa"/>
              <w:right w:w="0" w:type="dxa"/>
            </w:tcMar>
          </w:tcPr>
          <w:p w14:paraId="23AE263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0" w:name="deployment_visit"/>
            <w:r w:rsidRPr="005010CD">
              <w:rPr>
                <w:rFonts w:ascii="Arial" w:hAnsi="Arial" w:cs="Arial"/>
                <w:bCs/>
                <w:sz w:val="20"/>
                <w:szCs w:val="20"/>
              </w:rPr>
              <w:t>Deployment visit</w:t>
            </w:r>
            <w:bookmarkEnd w:id="110"/>
          </w:p>
        </w:tc>
        <w:tc>
          <w:tcPr>
            <w:tcW w:w="8561" w:type="dxa"/>
            <w:shd w:val="clear" w:color="auto" w:fill="auto"/>
            <w:tcMar>
              <w:left w:w="0" w:type="dxa"/>
              <w:right w:w="0" w:type="dxa"/>
            </w:tcMar>
            <w:hideMark/>
          </w:tcPr>
          <w:p w14:paraId="6AFE047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deploy a remote camera.</w:t>
            </w:r>
          </w:p>
        </w:tc>
        <w:tc>
          <w:tcPr>
            <w:tcW w:w="737" w:type="dxa"/>
            <w:tcMar>
              <w:left w:w="0" w:type="dxa"/>
              <w:right w:w="0" w:type="dxa"/>
            </w:tcMar>
          </w:tcPr>
          <w:p w14:paraId="2DFF4C2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6199A6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F46707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C562EE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152E07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deployment_visit</w:t>
            </w:r>
          </w:p>
        </w:tc>
      </w:tr>
      <w:tr w:rsidR="0077791D" w:rsidRPr="005010CD" w14:paraId="1F482677" w14:textId="77777777" w:rsidTr="005010CD">
        <w:trPr>
          <w:trHeight w:val="20"/>
        </w:trPr>
        <w:tc>
          <w:tcPr>
            <w:tcW w:w="2608" w:type="dxa"/>
            <w:tcMar>
              <w:left w:w="0" w:type="dxa"/>
              <w:right w:w="0" w:type="dxa"/>
            </w:tcMar>
          </w:tcPr>
          <w:p w14:paraId="06E1396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1" w:name="detection_event"/>
            <w:r w:rsidRPr="005010CD">
              <w:rPr>
                <w:rFonts w:ascii="Arial" w:hAnsi="Arial" w:cs="Arial"/>
                <w:bCs/>
                <w:sz w:val="20"/>
                <w:szCs w:val="20"/>
              </w:rPr>
              <w:t>Detection "event"</w:t>
            </w:r>
            <w:bookmarkEnd w:id="111"/>
          </w:p>
        </w:tc>
        <w:tc>
          <w:tcPr>
            <w:tcW w:w="8561" w:type="dxa"/>
            <w:shd w:val="clear" w:color="auto" w:fill="auto"/>
            <w:tcMar>
              <w:left w:w="0" w:type="dxa"/>
              <w:right w:w="0" w:type="dxa"/>
            </w:tcMar>
            <w:hideMark/>
          </w:tcPr>
          <w:p w14:paraId="0964E3F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group of images or video clips that are considered independent from other images or video clips based on a certain time threshold (or "inter-detection interval"). For example, 30 minutes (O’Brien et al., 2003; Gerber et al., 2010; Kitamura et al., 2010; Samejima et al., 2012) or 1 hour (e.g., Tobler et al., 2008; Rovero &amp; Marshall, 2009).</w:t>
            </w:r>
          </w:p>
        </w:tc>
        <w:tc>
          <w:tcPr>
            <w:tcW w:w="737" w:type="dxa"/>
            <w:tcMar>
              <w:left w:w="0" w:type="dxa"/>
              <w:right w:w="0" w:type="dxa"/>
            </w:tcMar>
          </w:tcPr>
          <w:p w14:paraId="7E8B2F2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C9C1D7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C2350A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1D9B1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786892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detection_event</w:t>
            </w:r>
          </w:p>
        </w:tc>
      </w:tr>
      <w:tr w:rsidR="0077791D" w:rsidRPr="005010CD" w14:paraId="15DF2BB6" w14:textId="77777777" w:rsidTr="005010CD">
        <w:trPr>
          <w:trHeight w:val="20"/>
        </w:trPr>
        <w:tc>
          <w:tcPr>
            <w:tcW w:w="2608" w:type="dxa"/>
            <w:tcMar>
              <w:left w:w="0" w:type="dxa"/>
              <w:right w:w="0" w:type="dxa"/>
            </w:tcMar>
          </w:tcPr>
          <w:p w14:paraId="2DF85B6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2" w:name="detection_distance"/>
            <w:r w:rsidRPr="005010CD">
              <w:rPr>
                <w:rFonts w:ascii="Arial" w:hAnsi="Arial" w:cs="Arial"/>
                <w:bCs/>
                <w:sz w:val="20"/>
                <w:szCs w:val="20"/>
              </w:rPr>
              <w:t>Detection distance</w:t>
            </w:r>
            <w:bookmarkEnd w:id="112"/>
          </w:p>
        </w:tc>
        <w:tc>
          <w:tcPr>
            <w:tcW w:w="8561" w:type="dxa"/>
            <w:shd w:val="clear" w:color="auto" w:fill="auto"/>
            <w:tcMar>
              <w:left w:w="0" w:type="dxa"/>
              <w:right w:w="0" w:type="dxa"/>
            </w:tcMar>
            <w:hideMark/>
          </w:tcPr>
          <w:p w14:paraId="2BD8474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maximum distance that a sensor can detect a target" (Wearn and Glover-Kapfer, 2017).</w:t>
            </w:r>
          </w:p>
        </w:tc>
        <w:tc>
          <w:tcPr>
            <w:tcW w:w="737" w:type="dxa"/>
            <w:tcMar>
              <w:left w:w="0" w:type="dxa"/>
              <w:right w:w="0" w:type="dxa"/>
            </w:tcMar>
          </w:tcPr>
          <w:p w14:paraId="2333511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2BB11E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DAAEBB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1219DA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1AAF0A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detection_distance</w:t>
            </w:r>
          </w:p>
        </w:tc>
      </w:tr>
      <w:tr w:rsidR="0077791D" w:rsidRPr="005010CD" w14:paraId="1781DAC2" w14:textId="77777777" w:rsidTr="005010CD">
        <w:trPr>
          <w:trHeight w:val="20"/>
        </w:trPr>
        <w:tc>
          <w:tcPr>
            <w:tcW w:w="2608" w:type="dxa"/>
            <w:tcMar>
              <w:left w:w="0" w:type="dxa"/>
              <w:right w:w="0" w:type="dxa"/>
            </w:tcMar>
          </w:tcPr>
          <w:p w14:paraId="2D9C997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3" w:name="detection_probability"/>
            <w:r w:rsidRPr="005010CD">
              <w:rPr>
                <w:rFonts w:ascii="Arial" w:hAnsi="Arial" w:cs="Arial"/>
                <w:bCs/>
                <w:sz w:val="20"/>
                <w:szCs w:val="20"/>
              </w:rPr>
              <w:t xml:space="preserve">Detection probability </w:t>
            </w:r>
            <w:bookmarkEnd w:id="113"/>
            <w:r w:rsidRPr="005010CD">
              <w:rPr>
                <w:rFonts w:ascii="Arial" w:hAnsi="Arial" w:cs="Arial"/>
                <w:bCs/>
                <w:sz w:val="20"/>
                <w:szCs w:val="20"/>
              </w:rPr>
              <w:t>(aka detectability)</w:t>
            </w:r>
          </w:p>
        </w:tc>
        <w:tc>
          <w:tcPr>
            <w:tcW w:w="8561" w:type="dxa"/>
            <w:shd w:val="clear" w:color="auto" w:fill="auto"/>
            <w:tcMar>
              <w:left w:w="0" w:type="dxa"/>
              <w:right w:w="0" w:type="dxa"/>
            </w:tcMar>
            <w:hideMark/>
          </w:tcPr>
          <w:p w14:paraId="6BB7C86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(likelihood) that an individual of the population of interest is included in the count at time or location *i</w:t>
            </w:r>
            <w:r w:rsidRPr="005010CD">
              <w:rPr>
                <w:rFonts w:ascii="Arial" w:eastAsia="Times New Roman" w:hAnsi="Arial" w:cs="Arial"/>
                <w:i/>
                <w:iCs/>
                <w:color w:val="000000"/>
                <w:kern w:val="0"/>
                <w:sz w:val="20"/>
                <w:szCs w:val="20"/>
                <w:lang w:eastAsia="en-CA"/>
                <w14:ligatures w14:val="none"/>
              </w:rPr>
              <w:t>*</w:t>
            </w:r>
            <w:r w:rsidRPr="005010CD">
              <w:rPr>
                <w:rFonts w:ascii="Arial" w:eastAsia="Times New Roman" w:hAnsi="Arial" w:cs="Arial"/>
                <w:color w:val="000000"/>
                <w:kern w:val="0"/>
                <w:sz w:val="20"/>
                <w:szCs w:val="20"/>
                <w:lang w:eastAsia="en-CA"/>
                <w14:ligatures w14:val="none"/>
              </w:rPr>
              <w:t>.</w:t>
            </w:r>
          </w:p>
        </w:tc>
        <w:tc>
          <w:tcPr>
            <w:tcW w:w="737" w:type="dxa"/>
            <w:tcMar>
              <w:left w:w="0" w:type="dxa"/>
              <w:right w:w="0" w:type="dxa"/>
            </w:tcMar>
          </w:tcPr>
          <w:p w14:paraId="048FDDA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E379482" w14:textId="77777777" w:rsidR="0077791D" w:rsidRPr="005010CD" w:rsidRDefault="0077791D" w:rsidP="005010CD">
            <w:pPr>
              <w:spacing w:after="0" w:line="240" w:lineRule="auto"/>
              <w:ind w:left="57" w:right="57"/>
              <w:jc w:val="center"/>
              <w:rPr>
                <w:rFonts w:ascii="Arial" w:hAnsi="Arial" w:cs="Arial"/>
                <w:color w:val="000000"/>
                <w:sz w:val="20"/>
                <w:szCs w:val="20"/>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48F938" w14:textId="77777777" w:rsidR="0077791D" w:rsidRPr="005010CD" w:rsidRDefault="0077791D" w:rsidP="005010CD">
            <w:pPr>
              <w:spacing w:after="0" w:line="240" w:lineRule="auto"/>
              <w:ind w:left="57" w:right="57"/>
              <w:jc w:val="center"/>
              <w:rPr>
                <w:rFonts w:ascii="Arial" w:hAnsi="Arial" w:cs="Arial"/>
                <w:color w:val="000000"/>
                <w:sz w:val="20"/>
                <w:szCs w:val="20"/>
              </w:rPr>
            </w:pPr>
            <w:r w:rsidRPr="005010CD">
              <w:rPr>
                <w:rFonts w:ascii="Arial" w:hAnsi="Arial" w:cs="Arial"/>
                <w:color w:val="000000"/>
                <w:sz w:val="20"/>
                <w:szCs w:val="20"/>
              </w:rPr>
              <w:t>FALSE</w:t>
            </w:r>
          </w:p>
        </w:tc>
        <w:tc>
          <w:tcPr>
            <w:tcW w:w="964" w:type="dxa"/>
            <w:shd w:val="clear" w:color="auto" w:fill="E2EFD9" w:themeFill="accent6" w:themeFillTint="33"/>
            <w:tcMar>
              <w:left w:w="0" w:type="dxa"/>
              <w:right w:w="0" w:type="dxa"/>
            </w:tcMar>
            <w:hideMark/>
          </w:tcPr>
          <w:p w14:paraId="6B8DC9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83FCB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detection_probability</w:t>
            </w:r>
          </w:p>
        </w:tc>
      </w:tr>
      <w:tr w:rsidR="0077791D" w:rsidRPr="005010CD" w14:paraId="7EB8B742" w14:textId="77777777" w:rsidTr="005010CD">
        <w:trPr>
          <w:trHeight w:val="20"/>
        </w:trPr>
        <w:tc>
          <w:tcPr>
            <w:tcW w:w="2608" w:type="dxa"/>
            <w:tcMar>
              <w:left w:w="0" w:type="dxa"/>
              <w:right w:w="0" w:type="dxa"/>
            </w:tcMar>
          </w:tcPr>
          <w:p w14:paraId="6BB210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4" w:name="detection_rate"/>
            <w:r w:rsidRPr="005010CD">
              <w:rPr>
                <w:rFonts w:ascii="Arial" w:hAnsi="Arial" w:cs="Arial"/>
                <w:bCs/>
                <w:sz w:val="20"/>
                <w:szCs w:val="20"/>
              </w:rPr>
              <w:t>Detection rate</w:t>
            </w:r>
            <w:bookmarkEnd w:id="114"/>
          </w:p>
        </w:tc>
        <w:tc>
          <w:tcPr>
            <w:tcW w:w="8561" w:type="dxa"/>
            <w:shd w:val="clear" w:color="auto" w:fill="auto"/>
            <w:tcMar>
              <w:left w:w="0" w:type="dxa"/>
              <w:right w:w="0" w:type="dxa"/>
            </w:tcMar>
            <w:hideMark/>
          </w:tcPr>
          <w:p w14:paraId="2939928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frequency of independent detections within a specified time period.</w:t>
            </w:r>
          </w:p>
        </w:tc>
        <w:tc>
          <w:tcPr>
            <w:tcW w:w="737" w:type="dxa"/>
            <w:tcMar>
              <w:left w:w="0" w:type="dxa"/>
              <w:right w:w="0" w:type="dxa"/>
            </w:tcMar>
          </w:tcPr>
          <w:p w14:paraId="20B6495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C28465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01FC9E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E92842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5E3C9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detection_rate</w:t>
            </w:r>
          </w:p>
        </w:tc>
      </w:tr>
      <w:tr w:rsidR="0077791D" w:rsidRPr="005010CD" w14:paraId="7FB3CE54" w14:textId="77777777" w:rsidTr="005010CD">
        <w:trPr>
          <w:trHeight w:val="20"/>
        </w:trPr>
        <w:tc>
          <w:tcPr>
            <w:tcW w:w="2608" w:type="dxa"/>
            <w:tcMar>
              <w:left w:w="0" w:type="dxa"/>
              <w:right w:w="0" w:type="dxa"/>
            </w:tcMar>
          </w:tcPr>
          <w:p w14:paraId="0F5B5B4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5" w:name="detection_zone"/>
            <w:r w:rsidRPr="005010CD">
              <w:rPr>
                <w:rFonts w:ascii="Arial" w:hAnsi="Arial" w:cs="Arial"/>
                <w:bCs/>
                <w:sz w:val="20"/>
                <w:szCs w:val="20"/>
              </w:rPr>
              <w:t>Detection zone</w:t>
            </w:r>
            <w:bookmarkEnd w:id="115"/>
          </w:p>
        </w:tc>
        <w:tc>
          <w:tcPr>
            <w:tcW w:w="8561" w:type="dxa"/>
            <w:shd w:val="clear" w:color="auto" w:fill="auto"/>
            <w:tcMar>
              <w:left w:w="0" w:type="dxa"/>
              <w:right w:w="0" w:type="dxa"/>
            </w:tcMar>
            <w:hideMark/>
          </w:tcPr>
          <w:p w14:paraId="3EC9C02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(conical in shape) in which a remote camera can detect the heat signature and motion of an object (Rovero &amp; Zimmermann, 2016) (Figure 5).</w:t>
            </w:r>
          </w:p>
        </w:tc>
        <w:tc>
          <w:tcPr>
            <w:tcW w:w="737" w:type="dxa"/>
            <w:tcMar>
              <w:left w:w="0" w:type="dxa"/>
              <w:right w:w="0" w:type="dxa"/>
            </w:tcMar>
          </w:tcPr>
          <w:p w14:paraId="5CDE9B8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30226D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499164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FF81A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C29EE9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detection_zone</w:t>
            </w:r>
          </w:p>
        </w:tc>
      </w:tr>
      <w:tr w:rsidR="0077791D" w:rsidRPr="005010CD" w14:paraId="0681915E" w14:textId="77777777" w:rsidTr="005010CD">
        <w:trPr>
          <w:trHeight w:val="20"/>
        </w:trPr>
        <w:tc>
          <w:tcPr>
            <w:tcW w:w="2608" w:type="dxa"/>
            <w:tcMar>
              <w:left w:w="0" w:type="dxa"/>
              <w:right w:w="0" w:type="dxa"/>
            </w:tcMar>
          </w:tcPr>
          <w:p w14:paraId="2FFF6FC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6" w:name="mods_distance_sampling"/>
            <w:r w:rsidRPr="005010CD">
              <w:rPr>
                <w:rFonts w:ascii="Arial" w:hAnsi="Arial" w:cs="Arial"/>
                <w:bCs/>
                <w:sz w:val="20"/>
                <w:szCs w:val="20"/>
              </w:rPr>
              <w:t xml:space="preserve">Distance sampling (DS) model </w:t>
            </w:r>
            <w:bookmarkEnd w:id="116"/>
            <w:r w:rsidRPr="005010CD">
              <w:rPr>
                <w:rFonts w:ascii="Arial" w:hAnsi="Arial" w:cs="Arial"/>
                <w:bCs/>
                <w:sz w:val="20"/>
                <w:szCs w:val="20"/>
              </w:rPr>
              <w:t>(Howe et al., 2017)</w:t>
            </w:r>
          </w:p>
        </w:tc>
        <w:tc>
          <w:tcPr>
            <w:tcW w:w="8561" w:type="dxa"/>
            <w:shd w:val="clear" w:color="auto" w:fill="auto"/>
            <w:tcMar>
              <w:left w:w="0" w:type="dxa"/>
              <w:right w:w="0" w:type="dxa"/>
            </w:tcMar>
            <w:hideMark/>
          </w:tcPr>
          <w:p w14:paraId="75707B3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to estimate abundance by using distances at which animals are detected (from survey lines or points) to model abundance as a function of decreasing detection probability with animal distance from the camera (using a decay function) (Cappelle et al., 2021; Howe et al., 2017).</w:t>
            </w:r>
          </w:p>
        </w:tc>
        <w:tc>
          <w:tcPr>
            <w:tcW w:w="737" w:type="dxa"/>
            <w:tcMar>
              <w:left w:w="0" w:type="dxa"/>
              <w:right w:w="0" w:type="dxa"/>
            </w:tcMar>
          </w:tcPr>
          <w:p w14:paraId="7733B6D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5FAF3A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76256D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2AB262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AE3F6D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mods_distance_sampling</w:t>
            </w:r>
          </w:p>
        </w:tc>
      </w:tr>
      <w:tr w:rsidR="0077791D" w:rsidRPr="005010CD" w14:paraId="6A2D05A7" w14:textId="77777777" w:rsidTr="005010CD">
        <w:trPr>
          <w:trHeight w:val="20"/>
        </w:trPr>
        <w:tc>
          <w:tcPr>
            <w:tcW w:w="2608" w:type="dxa"/>
            <w:tcMar>
              <w:left w:w="0" w:type="dxa"/>
              <w:right w:w="0" w:type="dxa"/>
            </w:tcMar>
          </w:tcPr>
          <w:p w14:paraId="33B26EE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7" w:name="effective_detection_distance"/>
            <w:r w:rsidRPr="005010CD">
              <w:rPr>
                <w:rFonts w:ascii="Arial" w:hAnsi="Arial" w:cs="Arial"/>
                <w:bCs/>
                <w:sz w:val="20"/>
                <w:szCs w:val="20"/>
              </w:rPr>
              <w:t>Effective detection distance</w:t>
            </w:r>
            <w:bookmarkEnd w:id="117"/>
          </w:p>
        </w:tc>
        <w:tc>
          <w:tcPr>
            <w:tcW w:w="8561" w:type="dxa"/>
            <w:shd w:val="clear" w:color="auto" w:fill="auto"/>
            <w:tcMar>
              <w:left w:w="0" w:type="dxa"/>
              <w:right w:w="0" w:type="dxa"/>
            </w:tcMar>
            <w:hideMark/>
          </w:tcPr>
          <w:p w14:paraId="5F55971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distance from a camera that would give the same number of detections if all animals up to that distance are perfectly detected, and no animals that are farther away are detected; Buckland, 1987, Becker et al., 2022).</w:t>
            </w:r>
          </w:p>
        </w:tc>
        <w:tc>
          <w:tcPr>
            <w:tcW w:w="737" w:type="dxa"/>
            <w:tcMar>
              <w:left w:w="0" w:type="dxa"/>
              <w:right w:w="0" w:type="dxa"/>
            </w:tcMar>
          </w:tcPr>
          <w:p w14:paraId="719335C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78247D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C0AE06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84F3BA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AFB7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effective_detection_distance</w:t>
            </w:r>
          </w:p>
        </w:tc>
      </w:tr>
      <w:tr w:rsidR="0077791D" w:rsidRPr="005010CD" w14:paraId="73A4DC7E" w14:textId="77777777" w:rsidTr="005010CD">
        <w:trPr>
          <w:trHeight w:val="20"/>
        </w:trPr>
        <w:tc>
          <w:tcPr>
            <w:tcW w:w="2608" w:type="dxa"/>
            <w:tcMar>
              <w:left w:w="0" w:type="dxa"/>
              <w:right w:w="0" w:type="dxa"/>
            </w:tcMar>
          </w:tcPr>
          <w:p w14:paraId="5C3EC13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8" w:name="false_trigger"/>
            <w:r w:rsidRPr="005010CD">
              <w:rPr>
                <w:rFonts w:ascii="Arial" w:hAnsi="Arial" w:cs="Arial"/>
                <w:bCs/>
                <w:sz w:val="20"/>
                <w:szCs w:val="20"/>
              </w:rPr>
              <w:t>False trigger</w:t>
            </w:r>
            <w:bookmarkEnd w:id="118"/>
          </w:p>
        </w:tc>
        <w:tc>
          <w:tcPr>
            <w:tcW w:w="8561" w:type="dxa"/>
            <w:shd w:val="clear" w:color="auto" w:fill="auto"/>
            <w:tcMar>
              <w:left w:w="0" w:type="dxa"/>
              <w:right w:w="0" w:type="dxa"/>
            </w:tcMar>
            <w:hideMark/>
          </w:tcPr>
          <w:p w14:paraId="6E883EB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Blank images (no wildlife or human present). These images commonly occur when a camera is triggered by vegetation blowing in the wind.</w:t>
            </w:r>
          </w:p>
        </w:tc>
        <w:tc>
          <w:tcPr>
            <w:tcW w:w="737" w:type="dxa"/>
            <w:tcMar>
              <w:left w:w="0" w:type="dxa"/>
              <w:right w:w="0" w:type="dxa"/>
            </w:tcMar>
          </w:tcPr>
          <w:p w14:paraId="7BDBC2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8D40DC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A22134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849EE7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74E587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false_trigger</w:t>
            </w:r>
          </w:p>
        </w:tc>
      </w:tr>
      <w:tr w:rsidR="0077791D" w:rsidRPr="005010CD" w14:paraId="31EE1CF4" w14:textId="77777777" w:rsidTr="005010CD">
        <w:trPr>
          <w:trHeight w:val="20"/>
        </w:trPr>
        <w:tc>
          <w:tcPr>
            <w:tcW w:w="2608" w:type="dxa"/>
            <w:tcMar>
              <w:left w:w="0" w:type="dxa"/>
              <w:right w:w="0" w:type="dxa"/>
            </w:tcMar>
          </w:tcPr>
          <w:p w14:paraId="16ABB30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19" w:name="field_of_view"/>
            <w:r w:rsidRPr="005010CD">
              <w:rPr>
                <w:rFonts w:ascii="Arial" w:hAnsi="Arial" w:cs="Arial"/>
                <w:bCs/>
                <w:sz w:val="20"/>
                <w:szCs w:val="20"/>
              </w:rPr>
              <w:t>Field of View (FOV)</w:t>
            </w:r>
            <w:bookmarkEnd w:id="119"/>
          </w:p>
        </w:tc>
        <w:tc>
          <w:tcPr>
            <w:tcW w:w="8561" w:type="dxa"/>
            <w:shd w:val="clear" w:color="auto" w:fill="auto"/>
            <w:tcMar>
              <w:left w:w="0" w:type="dxa"/>
              <w:right w:w="0" w:type="dxa"/>
            </w:tcMar>
            <w:hideMark/>
          </w:tcPr>
          <w:p w14:paraId="53FEF02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extent of a scene that is visible in an image (Figure 5); a large FOV is obtained by "zooming out" from a scene, whilst "zooming in" will result in a smaller FOV (Wearn &amp; Glover-Kapfer, 2017).</w:t>
            </w:r>
          </w:p>
        </w:tc>
        <w:tc>
          <w:tcPr>
            <w:tcW w:w="737" w:type="dxa"/>
            <w:tcMar>
              <w:left w:w="0" w:type="dxa"/>
              <w:right w:w="0" w:type="dxa"/>
            </w:tcMar>
          </w:tcPr>
          <w:p w14:paraId="764ECF6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877326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FD4813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66EDE5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655BA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field_of_view</w:t>
            </w:r>
          </w:p>
        </w:tc>
      </w:tr>
      <w:tr w:rsidR="0077791D" w:rsidRPr="005010CD" w14:paraId="44492D01" w14:textId="77777777" w:rsidTr="005010CD">
        <w:trPr>
          <w:trHeight w:val="20"/>
        </w:trPr>
        <w:tc>
          <w:tcPr>
            <w:tcW w:w="2608" w:type="dxa"/>
            <w:tcMar>
              <w:left w:w="0" w:type="dxa"/>
              <w:right w:w="0" w:type="dxa"/>
            </w:tcMar>
          </w:tcPr>
          <w:p w14:paraId="16D99BB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0" w:name="settings_flash_output"/>
            <w:r w:rsidRPr="005010CD">
              <w:rPr>
                <w:rFonts w:ascii="Arial" w:hAnsi="Arial" w:cs="Arial"/>
                <w:bCs/>
                <w:sz w:val="20"/>
                <w:szCs w:val="20"/>
              </w:rPr>
              <w:t>Flash output</w:t>
            </w:r>
            <w:bookmarkEnd w:id="120"/>
          </w:p>
        </w:tc>
        <w:tc>
          <w:tcPr>
            <w:tcW w:w="8561" w:type="dxa"/>
            <w:shd w:val="clear" w:color="auto" w:fill="auto"/>
            <w:tcMar>
              <w:left w:w="0" w:type="dxa"/>
              <w:right w:w="0" w:type="dxa"/>
            </w:tcMar>
            <w:hideMark/>
          </w:tcPr>
          <w:p w14:paraId="3537F54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 that provides the level of intensity of the flash (if enabled).</w:t>
            </w:r>
          </w:p>
        </w:tc>
        <w:tc>
          <w:tcPr>
            <w:tcW w:w="737" w:type="dxa"/>
            <w:tcMar>
              <w:left w:w="0" w:type="dxa"/>
              <w:right w:w="0" w:type="dxa"/>
            </w:tcMar>
          </w:tcPr>
          <w:p w14:paraId="3ECA76C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83C323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85E89F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DDEE46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AED14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settings_flash_output</w:t>
            </w:r>
          </w:p>
        </w:tc>
      </w:tr>
      <w:tr w:rsidR="0077791D" w:rsidRPr="005010CD" w14:paraId="264D2522" w14:textId="77777777" w:rsidTr="005010CD">
        <w:trPr>
          <w:trHeight w:val="20"/>
        </w:trPr>
        <w:tc>
          <w:tcPr>
            <w:tcW w:w="2608" w:type="dxa"/>
            <w:tcMar>
              <w:left w:w="0" w:type="dxa"/>
              <w:right w:w="0" w:type="dxa"/>
            </w:tcMar>
          </w:tcPr>
          <w:p w14:paraId="465055D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1" w:name="mods_hurdle"/>
            <w:r w:rsidRPr="005010CD">
              <w:rPr>
                <w:rFonts w:ascii="Arial" w:hAnsi="Arial" w:cs="Arial"/>
                <w:bCs/>
                <w:sz w:val="20"/>
                <w:szCs w:val="20"/>
              </w:rPr>
              <w:t>Hurdle model</w:t>
            </w:r>
            <w:bookmarkEnd w:id="121"/>
            <w:r w:rsidRPr="005010CD">
              <w:rPr>
                <w:rFonts w:ascii="Arial" w:hAnsi="Arial" w:cs="Arial"/>
                <w:bCs/>
                <w:sz w:val="20"/>
                <w:szCs w:val="20"/>
              </w:rPr>
              <w:t xml:space="preserve"> </w:t>
            </w:r>
            <w:r w:rsidRPr="005010CD">
              <w:rPr>
                <w:rFonts w:ascii="Arial" w:eastAsia="Times New Roman" w:hAnsi="Arial" w:cs="Arial"/>
                <w:color w:val="000000"/>
                <w:sz w:val="20"/>
                <w:szCs w:val="20"/>
              </w:rPr>
              <w:t>(Mullahy, 1986; Heilbron 1994)</w:t>
            </w:r>
          </w:p>
        </w:tc>
        <w:tc>
          <w:tcPr>
            <w:tcW w:w="8561" w:type="dxa"/>
            <w:shd w:val="clear" w:color="auto" w:fill="auto"/>
            <w:tcMar>
              <w:left w:w="0" w:type="dxa"/>
              <w:right w:w="0" w:type="dxa"/>
            </w:tcMar>
            <w:hideMark/>
          </w:tcPr>
          <w:p w14:paraId="12F9976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used in the setting of excess zeros (zero-inflation) and overdispersion (Mullahy, 1986). Hurdle models (aka "zero-altered" models) differ from zero-inflation models in that they are two-part models, and the zero and non-zero counts are modelling separately (thus, they are only adequate when the counting process cannot generate a zero value) (Blasco-Moreno et al., 2019). [relative abundance indices]</w:t>
            </w:r>
          </w:p>
        </w:tc>
        <w:tc>
          <w:tcPr>
            <w:tcW w:w="737" w:type="dxa"/>
            <w:tcMar>
              <w:left w:w="0" w:type="dxa"/>
              <w:right w:w="0" w:type="dxa"/>
            </w:tcMar>
          </w:tcPr>
          <w:p w14:paraId="0C315DA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CE1807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20B328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29EF75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784375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mods_hurdle</w:t>
            </w:r>
          </w:p>
        </w:tc>
      </w:tr>
      <w:tr w:rsidR="0077791D" w:rsidRPr="005010CD" w14:paraId="7519CB76" w14:textId="77777777" w:rsidTr="005010CD">
        <w:trPr>
          <w:trHeight w:val="20"/>
        </w:trPr>
        <w:tc>
          <w:tcPr>
            <w:tcW w:w="2608" w:type="dxa"/>
            <w:tcMar>
              <w:left w:w="0" w:type="dxa"/>
              <w:right w:w="0" w:type="dxa"/>
            </w:tcMar>
          </w:tcPr>
          <w:p w14:paraId="7896594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2" w:name="image"/>
            <w:r w:rsidRPr="005010CD">
              <w:rPr>
                <w:rFonts w:ascii="Arial" w:hAnsi="Arial" w:cs="Arial"/>
                <w:bCs/>
                <w:sz w:val="20"/>
                <w:szCs w:val="20"/>
              </w:rPr>
              <w:t>Image</w:t>
            </w:r>
            <w:bookmarkEnd w:id="122"/>
          </w:p>
        </w:tc>
        <w:tc>
          <w:tcPr>
            <w:tcW w:w="8561" w:type="dxa"/>
            <w:shd w:val="clear" w:color="auto" w:fill="auto"/>
            <w:tcMar>
              <w:left w:w="0" w:type="dxa"/>
              <w:right w:w="0" w:type="dxa"/>
            </w:tcMar>
            <w:hideMark/>
          </w:tcPr>
          <w:p w14:paraId="3AECB18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individual image captured by a camera, which may be part of a multi-image sequence (recorded as "Image Name").</w:t>
            </w:r>
          </w:p>
        </w:tc>
        <w:tc>
          <w:tcPr>
            <w:tcW w:w="737" w:type="dxa"/>
            <w:tcMar>
              <w:left w:w="0" w:type="dxa"/>
              <w:right w:w="0" w:type="dxa"/>
            </w:tcMar>
          </w:tcPr>
          <w:p w14:paraId="256401E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8AAD88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D41C7C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F99E61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1E226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w:t>
            </w:r>
          </w:p>
        </w:tc>
      </w:tr>
      <w:tr w:rsidR="0077791D" w:rsidRPr="005010CD" w14:paraId="6F273C03" w14:textId="77777777" w:rsidTr="005010CD">
        <w:trPr>
          <w:trHeight w:val="20"/>
        </w:trPr>
        <w:tc>
          <w:tcPr>
            <w:tcW w:w="2608" w:type="dxa"/>
            <w:tcMar>
              <w:left w:w="0" w:type="dxa"/>
              <w:right w:w="0" w:type="dxa"/>
            </w:tcMar>
          </w:tcPr>
          <w:p w14:paraId="799F611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3" w:name="image_classification"/>
            <w:r w:rsidRPr="005010CD">
              <w:rPr>
                <w:rFonts w:ascii="Arial" w:hAnsi="Arial" w:cs="Arial"/>
                <w:bCs/>
                <w:sz w:val="20"/>
                <w:szCs w:val="20"/>
              </w:rPr>
              <w:t>Image classification</w:t>
            </w:r>
            <w:bookmarkEnd w:id="123"/>
          </w:p>
        </w:tc>
        <w:tc>
          <w:tcPr>
            <w:tcW w:w="8561" w:type="dxa"/>
            <w:shd w:val="clear" w:color="auto" w:fill="auto"/>
            <w:tcMar>
              <w:left w:w="0" w:type="dxa"/>
              <w:right w:w="0" w:type="dxa"/>
            </w:tcMar>
            <w:hideMark/>
          </w:tcPr>
          <w:p w14:paraId="725D30B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process of assigning class labels to an image according to the wildlife species, other entities (e.g., human, vehicle), or conditions within the image. Image classification can be </w:t>
            </w:r>
            <w:r w:rsidRPr="005010CD">
              <w:rPr>
                <w:rFonts w:ascii="Arial" w:eastAsia="Times New Roman" w:hAnsi="Arial" w:cs="Arial"/>
                <w:color w:val="000000"/>
                <w:kern w:val="0"/>
                <w:sz w:val="20"/>
                <w:szCs w:val="20"/>
                <w:lang w:eastAsia="en-CA"/>
                <w14:ligatures w14:val="none"/>
              </w:rPr>
              <w:lastRenderedPageBreak/>
              <w:t>performed manually or automatically by an artificial intelligence (AI) algorithm. Image classification is sometimes used interchangeably with "image tagging."</w:t>
            </w:r>
          </w:p>
        </w:tc>
        <w:tc>
          <w:tcPr>
            <w:tcW w:w="737" w:type="dxa"/>
            <w:tcMar>
              <w:left w:w="0" w:type="dxa"/>
              <w:right w:w="0" w:type="dxa"/>
            </w:tcMar>
          </w:tcPr>
          <w:p w14:paraId="7C2373B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71BF29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636C8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EC225A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92A846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image_classification</w:t>
            </w:r>
          </w:p>
        </w:tc>
      </w:tr>
      <w:tr w:rsidR="0077791D" w:rsidRPr="005010CD" w14:paraId="47EB175D" w14:textId="77777777" w:rsidTr="005010CD">
        <w:trPr>
          <w:trHeight w:val="20"/>
        </w:trPr>
        <w:tc>
          <w:tcPr>
            <w:tcW w:w="2608" w:type="dxa"/>
            <w:tcMar>
              <w:left w:w="0" w:type="dxa"/>
              <w:right w:w="0" w:type="dxa"/>
            </w:tcMar>
          </w:tcPr>
          <w:p w14:paraId="4F3627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4" w:name="image_classification_confidence"/>
            <w:r w:rsidRPr="005010CD">
              <w:rPr>
                <w:rFonts w:ascii="Arial" w:hAnsi="Arial" w:cs="Arial"/>
                <w:bCs/>
                <w:sz w:val="20"/>
                <w:szCs w:val="20"/>
              </w:rPr>
              <w:t xml:space="preserve">Image classification confidence </w:t>
            </w:r>
            <w:bookmarkEnd w:id="124"/>
          </w:p>
        </w:tc>
        <w:tc>
          <w:tcPr>
            <w:tcW w:w="8561" w:type="dxa"/>
            <w:shd w:val="clear" w:color="auto" w:fill="auto"/>
            <w:tcMar>
              <w:left w:w="0" w:type="dxa"/>
              <w:right w:w="0" w:type="dxa"/>
            </w:tcMar>
            <w:hideMark/>
          </w:tcPr>
          <w:p w14:paraId="6B839BE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likelihood of an image containing an object of a certain class (Fennell et al., 2022).</w:t>
            </w:r>
          </w:p>
        </w:tc>
        <w:tc>
          <w:tcPr>
            <w:tcW w:w="737" w:type="dxa"/>
            <w:tcMar>
              <w:left w:w="0" w:type="dxa"/>
              <w:right w:w="0" w:type="dxa"/>
            </w:tcMar>
          </w:tcPr>
          <w:p w14:paraId="330079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30F86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B6A4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ACA9EE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A3ED7D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image_classification_confidence</w:t>
            </w:r>
          </w:p>
        </w:tc>
      </w:tr>
      <w:tr w:rsidR="0077791D" w:rsidRPr="005010CD" w14:paraId="1C7DB2D9" w14:textId="77777777" w:rsidTr="005010CD">
        <w:trPr>
          <w:trHeight w:val="20"/>
        </w:trPr>
        <w:tc>
          <w:tcPr>
            <w:tcW w:w="2608" w:type="dxa"/>
            <w:tcMar>
              <w:left w:w="0" w:type="dxa"/>
              <w:right w:w="0" w:type="dxa"/>
            </w:tcMar>
          </w:tcPr>
          <w:p w14:paraId="20EC36D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5" w:name="image_processing"/>
            <w:r w:rsidRPr="005010CD">
              <w:rPr>
                <w:rFonts w:ascii="Arial" w:eastAsia="Times New Roman" w:hAnsi="Arial" w:cs="Arial"/>
                <w:color w:val="000000"/>
                <w:sz w:val="20"/>
                <w:szCs w:val="20"/>
              </w:rPr>
              <w:t>Image processing</w:t>
            </w:r>
            <w:bookmarkEnd w:id="125"/>
          </w:p>
        </w:tc>
        <w:tc>
          <w:tcPr>
            <w:tcW w:w="8561" w:type="dxa"/>
            <w:shd w:val="clear" w:color="auto" w:fill="auto"/>
            <w:tcMar>
              <w:left w:w="0" w:type="dxa"/>
              <w:right w:w="0" w:type="dxa"/>
            </w:tcMar>
            <w:hideMark/>
          </w:tcPr>
          <w:p w14:paraId="2100605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c>
          <w:tcPr>
            <w:tcW w:w="737" w:type="dxa"/>
            <w:tcMar>
              <w:left w:w="0" w:type="dxa"/>
              <w:right w:w="0" w:type="dxa"/>
            </w:tcMar>
          </w:tcPr>
          <w:p w14:paraId="267DF1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8B713F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28703F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0B0DF6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C77016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image_processing</w:t>
            </w:r>
          </w:p>
        </w:tc>
      </w:tr>
      <w:tr w:rsidR="0077791D" w:rsidRPr="005010CD" w14:paraId="2C1979F8" w14:textId="77777777" w:rsidTr="005010CD">
        <w:trPr>
          <w:trHeight w:val="20"/>
        </w:trPr>
        <w:tc>
          <w:tcPr>
            <w:tcW w:w="2608" w:type="dxa"/>
            <w:tcMar>
              <w:left w:w="0" w:type="dxa"/>
              <w:right w:w="0" w:type="dxa"/>
            </w:tcMar>
          </w:tcPr>
          <w:p w14:paraId="1D42F96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6" w:name="image_sequence"/>
            <w:r w:rsidRPr="005010CD">
              <w:rPr>
                <w:rFonts w:ascii="Arial" w:eastAsia="Times New Roman" w:hAnsi="Arial" w:cs="Arial"/>
                <w:color w:val="000000"/>
                <w:kern w:val="0"/>
                <w:sz w:val="20"/>
                <w:szCs w:val="20"/>
                <w:lang w:eastAsia="en-CA"/>
                <w14:ligatures w14:val="none"/>
              </w:rPr>
              <w:t>Image Sequence</w:t>
            </w:r>
            <w:bookmarkEnd w:id="126"/>
          </w:p>
        </w:tc>
        <w:tc>
          <w:tcPr>
            <w:tcW w:w="8561" w:type="dxa"/>
            <w:shd w:val="clear" w:color="auto" w:fill="auto"/>
            <w:noWrap/>
            <w:tcMar>
              <w:left w:w="0" w:type="dxa"/>
              <w:right w:w="0" w:type="dxa"/>
            </w:tcMar>
            <w:hideMark/>
          </w:tcPr>
          <w:p w14:paraId="2D678A7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The order of the image in a rapid-fire sequence as reported in the image Exif data (text; e.g., "1 of 1" or "1 of 3"). Leave blank if </w:t>
            </w:r>
            <w:r w:rsidRPr="005010CD">
              <w:rPr>
                <w:rFonts w:ascii="Arial" w:hAnsi="Arial" w:cs="Arial"/>
                <w:sz w:val="20"/>
                <w:szCs w:val="20"/>
              </w:rPr>
              <w:t>not applicable.</w:t>
            </w:r>
          </w:p>
        </w:tc>
        <w:tc>
          <w:tcPr>
            <w:tcW w:w="737" w:type="dxa"/>
            <w:tcMar>
              <w:left w:w="0" w:type="dxa"/>
              <w:right w:w="0" w:type="dxa"/>
            </w:tcMar>
          </w:tcPr>
          <w:p w14:paraId="78382B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1DDD05B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33063A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26B6C9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1474" w:type="dxa"/>
            <w:tcMar>
              <w:left w:w="0" w:type="dxa"/>
              <w:right w:w="0" w:type="dxa"/>
            </w:tcMar>
          </w:tcPr>
          <w:p w14:paraId="5E31807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image_sequence</w:t>
            </w:r>
          </w:p>
        </w:tc>
      </w:tr>
      <w:tr w:rsidR="0077791D" w:rsidRPr="005010CD" w14:paraId="4865F178" w14:textId="77777777" w:rsidTr="005010CD">
        <w:trPr>
          <w:trHeight w:val="20"/>
        </w:trPr>
        <w:tc>
          <w:tcPr>
            <w:tcW w:w="2608" w:type="dxa"/>
            <w:tcMar>
              <w:left w:w="0" w:type="dxa"/>
              <w:right w:w="0" w:type="dxa"/>
            </w:tcMar>
          </w:tcPr>
          <w:p w14:paraId="6868EFC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7" w:name="image_tagging"/>
            <w:r w:rsidRPr="005010CD">
              <w:rPr>
                <w:rFonts w:ascii="Arial" w:hAnsi="Arial" w:cs="Arial"/>
                <w:bCs/>
                <w:sz w:val="20"/>
                <w:szCs w:val="20"/>
              </w:rPr>
              <w:t>Image tagging</w:t>
            </w:r>
            <w:bookmarkEnd w:id="127"/>
          </w:p>
        </w:tc>
        <w:tc>
          <w:tcPr>
            <w:tcW w:w="8561" w:type="dxa"/>
            <w:shd w:val="clear" w:color="auto" w:fill="auto"/>
            <w:tcMar>
              <w:left w:w="0" w:type="dxa"/>
              <w:right w:w="0" w:type="dxa"/>
            </w:tcMar>
            <w:hideMark/>
          </w:tcPr>
          <w:p w14:paraId="1CC40A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process of classifying an image according to the wildlife species, other entities (e.g., human, vehicle), or conditions within the image. Image tagging may follow image classification to further classify characteristics of the individuals (e.g., age class, sex class, or behaviour) or entities within the image.</w:t>
            </w:r>
          </w:p>
        </w:tc>
        <w:tc>
          <w:tcPr>
            <w:tcW w:w="737" w:type="dxa"/>
            <w:tcMar>
              <w:left w:w="0" w:type="dxa"/>
              <w:right w:w="0" w:type="dxa"/>
            </w:tcMar>
          </w:tcPr>
          <w:p w14:paraId="27CAFCD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153978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EE90F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E100BA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89CF4B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image_tagging</w:t>
            </w:r>
          </w:p>
        </w:tc>
      </w:tr>
      <w:tr w:rsidR="0077791D" w:rsidRPr="005010CD" w14:paraId="3A29DBF8" w14:textId="77777777" w:rsidTr="005010CD">
        <w:trPr>
          <w:trHeight w:val="20"/>
        </w:trPr>
        <w:tc>
          <w:tcPr>
            <w:tcW w:w="2608" w:type="dxa"/>
            <w:tcMar>
              <w:left w:w="0" w:type="dxa"/>
              <w:right w:w="0" w:type="dxa"/>
            </w:tcMar>
          </w:tcPr>
          <w:p w14:paraId="09ED574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8" w:name="imperfect_detection"/>
            <w:r w:rsidRPr="005010CD">
              <w:rPr>
                <w:rFonts w:ascii="Arial" w:hAnsi="Arial" w:cs="Arial"/>
                <w:bCs/>
                <w:sz w:val="20"/>
                <w:szCs w:val="20"/>
              </w:rPr>
              <w:t>Imperfect detection</w:t>
            </w:r>
            <w:bookmarkEnd w:id="128"/>
          </w:p>
        </w:tc>
        <w:tc>
          <w:tcPr>
            <w:tcW w:w="8561" w:type="dxa"/>
            <w:shd w:val="clear" w:color="auto" w:fill="auto"/>
            <w:tcMar>
              <w:left w:w="0" w:type="dxa"/>
              <w:right w:w="0" w:type="dxa"/>
            </w:tcMar>
            <w:hideMark/>
          </w:tcPr>
          <w:p w14:paraId="7139C14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Species are often detected "imperfectly," meaning that they are not always detected when they are present (e.g., due to cover of vegetation, cryptic nature or small size) (MacKenzie et al., 2004).</w:t>
            </w:r>
          </w:p>
        </w:tc>
        <w:tc>
          <w:tcPr>
            <w:tcW w:w="737" w:type="dxa"/>
            <w:tcMar>
              <w:left w:w="0" w:type="dxa"/>
              <w:right w:w="0" w:type="dxa"/>
            </w:tcMar>
          </w:tcPr>
          <w:p w14:paraId="4FB8275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6C9318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F7EFA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556A8B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892FE1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imperfect_detection</w:t>
            </w:r>
          </w:p>
        </w:tc>
      </w:tr>
      <w:tr w:rsidR="0077791D" w:rsidRPr="005010CD" w14:paraId="38E20449" w14:textId="77777777" w:rsidTr="005010CD">
        <w:trPr>
          <w:trHeight w:val="20"/>
        </w:trPr>
        <w:tc>
          <w:tcPr>
            <w:tcW w:w="2608" w:type="dxa"/>
            <w:tcMar>
              <w:left w:w="0" w:type="dxa"/>
              <w:right w:w="0" w:type="dxa"/>
            </w:tcMar>
          </w:tcPr>
          <w:p w14:paraId="72E8946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29" w:name="independent_detection"/>
            <w:r w:rsidRPr="005010CD">
              <w:rPr>
                <w:rFonts w:ascii="Arial" w:hAnsi="Arial" w:cs="Arial"/>
                <w:bCs/>
                <w:sz w:val="20"/>
                <w:szCs w:val="20"/>
              </w:rPr>
              <w:t>Independent detections</w:t>
            </w:r>
            <w:bookmarkEnd w:id="129"/>
          </w:p>
        </w:tc>
        <w:tc>
          <w:tcPr>
            <w:tcW w:w="8561" w:type="dxa"/>
            <w:shd w:val="clear" w:color="auto" w:fill="auto"/>
            <w:tcMar>
              <w:left w:w="0" w:type="dxa"/>
              <w:right w:w="0" w:type="dxa"/>
            </w:tcMar>
            <w:hideMark/>
          </w:tcPr>
          <w:p w14:paraId="5F9329E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Detections that are deemed to be independent based on a user-defined threshold (e.g., 30 minutes).</w:t>
            </w:r>
          </w:p>
        </w:tc>
        <w:tc>
          <w:tcPr>
            <w:tcW w:w="737" w:type="dxa"/>
            <w:tcMar>
              <w:left w:w="0" w:type="dxa"/>
              <w:right w:w="0" w:type="dxa"/>
            </w:tcMar>
          </w:tcPr>
          <w:p w14:paraId="2BBBA37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87BD61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1D013F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69B5A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0F7436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independent_detections</w:t>
            </w:r>
          </w:p>
        </w:tc>
      </w:tr>
      <w:tr w:rsidR="0077791D" w:rsidRPr="005010CD" w14:paraId="5B305146" w14:textId="77777777" w:rsidTr="005010CD">
        <w:trPr>
          <w:trHeight w:val="20"/>
        </w:trPr>
        <w:tc>
          <w:tcPr>
            <w:tcW w:w="2608" w:type="dxa"/>
            <w:tcMar>
              <w:left w:w="0" w:type="dxa"/>
              <w:right w:w="0" w:type="dxa"/>
            </w:tcMar>
          </w:tcPr>
          <w:p w14:paraId="51CB48F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0" w:name="settings_infrared_illum"/>
            <w:r w:rsidRPr="005010CD">
              <w:rPr>
                <w:rFonts w:ascii="Arial" w:hAnsi="Arial" w:cs="Arial"/>
                <w:bCs/>
                <w:sz w:val="20"/>
                <w:szCs w:val="20"/>
              </w:rPr>
              <w:t>Infrared illuminator</w:t>
            </w:r>
            <w:bookmarkEnd w:id="130"/>
          </w:p>
        </w:tc>
        <w:tc>
          <w:tcPr>
            <w:tcW w:w="8561" w:type="dxa"/>
            <w:shd w:val="clear" w:color="auto" w:fill="auto"/>
            <w:tcMar>
              <w:left w:w="0" w:type="dxa"/>
              <w:right w:w="0" w:type="dxa"/>
            </w:tcMar>
            <w:hideMark/>
          </w:tcPr>
          <w:p w14:paraId="7EBC4EB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camera setting that can be enabled (if applicable to the camera make and camera model) to obtain greater visibility at night by producing infrared light. This field is categorical; leave blank if not applicable and record "Unknown" if not known.</w:t>
            </w:r>
          </w:p>
        </w:tc>
        <w:tc>
          <w:tcPr>
            <w:tcW w:w="737" w:type="dxa"/>
            <w:tcMar>
              <w:left w:w="0" w:type="dxa"/>
              <w:right w:w="0" w:type="dxa"/>
            </w:tcMar>
          </w:tcPr>
          <w:p w14:paraId="19252B9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191" w:type="dxa"/>
            <w:shd w:val="clear" w:color="auto" w:fill="auto"/>
            <w:tcMar>
              <w:left w:w="28" w:type="dxa"/>
              <w:right w:w="28" w:type="dxa"/>
            </w:tcMar>
          </w:tcPr>
          <w:p w14:paraId="4205D04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413921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DD7C6C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9F1C57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settings_infrared_illum</w:t>
            </w:r>
          </w:p>
        </w:tc>
      </w:tr>
      <w:tr w:rsidR="0077791D" w:rsidRPr="005010CD" w14:paraId="7DD47223" w14:textId="77777777" w:rsidTr="005010CD">
        <w:trPr>
          <w:trHeight w:val="20"/>
        </w:trPr>
        <w:tc>
          <w:tcPr>
            <w:tcW w:w="2608" w:type="dxa"/>
            <w:tcMar>
              <w:left w:w="0" w:type="dxa"/>
              <w:right w:w="0" w:type="dxa"/>
            </w:tcMar>
          </w:tcPr>
          <w:p w14:paraId="67AAC05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1" w:name="mods_instantaneous_sampling"/>
            <w:r w:rsidRPr="005010CD">
              <w:rPr>
                <w:rFonts w:ascii="Arial" w:hAnsi="Arial" w:cs="Arial"/>
                <w:bCs/>
                <w:sz w:val="20"/>
                <w:szCs w:val="20"/>
              </w:rPr>
              <w:t>Instantaneous sampling (IS)</w:t>
            </w:r>
            <w:bookmarkEnd w:id="131"/>
            <w:r w:rsidRPr="005010CD">
              <w:rPr>
                <w:rFonts w:ascii="Arial" w:hAnsi="Arial" w:cs="Arial"/>
                <w:bCs/>
                <w:sz w:val="20"/>
                <w:szCs w:val="20"/>
              </w:rPr>
              <w:t xml:space="preserve"> (Moeller et al., 2018)</w:t>
            </w:r>
          </w:p>
        </w:tc>
        <w:tc>
          <w:tcPr>
            <w:tcW w:w="8561" w:type="dxa"/>
            <w:shd w:val="clear" w:color="auto" w:fill="auto"/>
            <w:tcMar>
              <w:left w:w="0" w:type="dxa"/>
              <w:right w:w="0" w:type="dxa"/>
            </w:tcMar>
            <w:hideMark/>
          </w:tcPr>
          <w:p w14:paraId="1CA2E37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abundance or density from time-lapse images from randomly deployed cameras; the number of unique individuals (the count) is needed (Moeller et al., 2018).</w:t>
            </w:r>
          </w:p>
        </w:tc>
        <w:tc>
          <w:tcPr>
            <w:tcW w:w="737" w:type="dxa"/>
            <w:tcMar>
              <w:left w:w="0" w:type="dxa"/>
              <w:right w:w="0" w:type="dxa"/>
            </w:tcMar>
          </w:tcPr>
          <w:p w14:paraId="2FFD15B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B37AE6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22A8ED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5B6BDB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E9A3A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mods_instantaneous_sampling</w:t>
            </w:r>
          </w:p>
        </w:tc>
      </w:tr>
      <w:tr w:rsidR="0077791D" w:rsidRPr="005010CD" w14:paraId="298862C2" w14:textId="77777777" w:rsidTr="005010CD">
        <w:trPr>
          <w:trHeight w:val="20"/>
        </w:trPr>
        <w:tc>
          <w:tcPr>
            <w:tcW w:w="2608" w:type="dxa"/>
            <w:tcMar>
              <w:left w:w="0" w:type="dxa"/>
              <w:right w:w="0" w:type="dxa"/>
            </w:tcMar>
          </w:tcPr>
          <w:p w14:paraId="5A2B9E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2" w:name="intensity_of_use"/>
            <w:r w:rsidRPr="005010CD">
              <w:rPr>
                <w:rFonts w:ascii="Arial" w:hAnsi="Arial" w:cs="Arial"/>
                <w:bCs/>
                <w:sz w:val="20"/>
                <w:szCs w:val="20"/>
              </w:rPr>
              <w:t xml:space="preserve">Intensity of use </w:t>
            </w:r>
            <w:bookmarkEnd w:id="132"/>
            <w:r w:rsidRPr="005010CD">
              <w:rPr>
                <w:rFonts w:ascii="Arial" w:hAnsi="Arial" w:cs="Arial"/>
                <w:bCs/>
                <w:sz w:val="20"/>
                <w:szCs w:val="20"/>
              </w:rPr>
              <w:t>(Keim et al., 2019)</w:t>
            </w:r>
          </w:p>
        </w:tc>
        <w:tc>
          <w:tcPr>
            <w:tcW w:w="8561" w:type="dxa"/>
            <w:shd w:val="clear" w:color="auto" w:fill="auto"/>
            <w:tcMar>
              <w:left w:w="0" w:type="dxa"/>
              <w:right w:w="0" w:type="dxa"/>
            </w:tcMar>
            <w:hideMark/>
          </w:tcPr>
          <w:p w14:paraId="5663E37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expected number of use events of a specific resource unit during a unit of time… [which characterizes] how frequently a particular resource unit is used" (Keim et al., 2019). The intensity of use differs from the probability of use (which characterizes "the probability of at least one use event of that resource unit during a unit of time"; Keim et al., 2019).</w:t>
            </w:r>
          </w:p>
        </w:tc>
        <w:tc>
          <w:tcPr>
            <w:tcW w:w="737" w:type="dxa"/>
            <w:tcMar>
              <w:left w:w="0" w:type="dxa"/>
              <w:right w:w="0" w:type="dxa"/>
            </w:tcMar>
          </w:tcPr>
          <w:p w14:paraId="511ACFC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CA20D4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FE49D5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075A53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C50242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intensity_of_use</w:t>
            </w:r>
          </w:p>
        </w:tc>
      </w:tr>
      <w:tr w:rsidR="0077791D" w:rsidRPr="005010CD" w14:paraId="23340F7A" w14:textId="77777777" w:rsidTr="005010CD">
        <w:trPr>
          <w:trHeight w:val="20"/>
        </w:trPr>
        <w:tc>
          <w:tcPr>
            <w:tcW w:w="2608" w:type="dxa"/>
            <w:tcMar>
              <w:left w:w="0" w:type="dxa"/>
              <w:right w:w="0" w:type="dxa"/>
            </w:tcMar>
          </w:tcPr>
          <w:p w14:paraId="70417DE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3" w:name="inter_detection_interval"/>
            <w:r w:rsidRPr="005010CD">
              <w:rPr>
                <w:rFonts w:ascii="Arial" w:hAnsi="Arial" w:cs="Arial"/>
                <w:sz w:val="20"/>
                <w:szCs w:val="20"/>
              </w:rPr>
              <w:t>Inter-detection interval</w:t>
            </w:r>
            <w:bookmarkEnd w:id="133"/>
          </w:p>
        </w:tc>
        <w:tc>
          <w:tcPr>
            <w:tcW w:w="8561" w:type="dxa"/>
            <w:shd w:val="clear" w:color="auto" w:fill="auto"/>
            <w:tcMar>
              <w:left w:w="0" w:type="dxa"/>
              <w:right w:w="0" w:type="dxa"/>
            </w:tcMar>
            <w:hideMark/>
          </w:tcPr>
          <w:p w14:paraId="1B88B19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user-defined threshold used to define a single "detection event" (i.e., independent "events") for group of images or video clips (e.g., 30 minutes or 1 hour). The threshold should be recorded in the Survey Design Description.</w:t>
            </w:r>
          </w:p>
        </w:tc>
        <w:tc>
          <w:tcPr>
            <w:tcW w:w="737" w:type="dxa"/>
            <w:tcMar>
              <w:left w:w="0" w:type="dxa"/>
              <w:right w:w="0" w:type="dxa"/>
            </w:tcMar>
          </w:tcPr>
          <w:p w14:paraId="66117BD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7C9CC3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3AC284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E9224E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79D939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inter_detection_interval</w:t>
            </w:r>
          </w:p>
        </w:tc>
      </w:tr>
      <w:tr w:rsidR="0077791D" w:rsidRPr="005010CD" w14:paraId="02B45BD9" w14:textId="77777777" w:rsidTr="005010CD">
        <w:trPr>
          <w:trHeight w:val="20"/>
        </w:trPr>
        <w:tc>
          <w:tcPr>
            <w:tcW w:w="2608" w:type="dxa"/>
            <w:tcMar>
              <w:left w:w="0" w:type="dxa"/>
              <w:right w:w="0" w:type="dxa"/>
            </w:tcMar>
          </w:tcPr>
          <w:p w14:paraId="1F428C5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4" w:name="mods_inventory"/>
            <w:r w:rsidRPr="005010CD">
              <w:rPr>
                <w:rFonts w:ascii="Arial" w:hAnsi="Arial" w:cs="Arial"/>
                <w:bCs/>
                <w:sz w:val="20"/>
                <w:szCs w:val="20"/>
              </w:rPr>
              <w:t>Inventory</w:t>
            </w:r>
            <w:bookmarkEnd w:id="134"/>
          </w:p>
        </w:tc>
        <w:tc>
          <w:tcPr>
            <w:tcW w:w="8561" w:type="dxa"/>
            <w:shd w:val="clear" w:color="auto" w:fill="auto"/>
            <w:tcMar>
              <w:left w:w="0" w:type="dxa"/>
              <w:right w:w="0" w:type="dxa"/>
            </w:tcMar>
            <w:hideMark/>
          </w:tcPr>
          <w:p w14:paraId="570DE6D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Rapid assessment surveys to determine what species are present in a given area at a given point in time; there is no attempt made to quantify aspects of communities or populations (Wearn &amp; Glover-Kapfer, 2017).</w:t>
            </w:r>
          </w:p>
        </w:tc>
        <w:tc>
          <w:tcPr>
            <w:tcW w:w="737" w:type="dxa"/>
            <w:tcMar>
              <w:left w:w="0" w:type="dxa"/>
              <w:right w:w="0" w:type="dxa"/>
            </w:tcMar>
          </w:tcPr>
          <w:p w14:paraId="4B5D1F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EA0357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3304EA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F45510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14157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mods_inventory</w:t>
            </w:r>
          </w:p>
        </w:tc>
      </w:tr>
      <w:tr w:rsidR="0077791D" w:rsidRPr="005010CD" w14:paraId="6CA156C5" w14:textId="77777777" w:rsidTr="005010CD">
        <w:trPr>
          <w:trHeight w:val="20"/>
        </w:trPr>
        <w:tc>
          <w:tcPr>
            <w:tcW w:w="2608" w:type="dxa"/>
            <w:tcMar>
              <w:left w:w="0" w:type="dxa"/>
              <w:right w:w="0" w:type="dxa"/>
            </w:tcMar>
          </w:tcPr>
          <w:p w14:paraId="5C343F1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5" w:name="kernel_density_estimator"/>
            <w:r w:rsidRPr="005010CD">
              <w:rPr>
                <w:rFonts w:ascii="Arial" w:hAnsi="Arial" w:cs="Arial"/>
                <w:bCs/>
                <w:sz w:val="20"/>
                <w:szCs w:val="20"/>
              </w:rPr>
              <w:t>Kernel density estimator</w:t>
            </w:r>
            <w:bookmarkEnd w:id="135"/>
          </w:p>
        </w:tc>
        <w:tc>
          <w:tcPr>
            <w:tcW w:w="8561" w:type="dxa"/>
            <w:shd w:val="clear" w:color="auto" w:fill="auto"/>
            <w:tcMar>
              <w:left w:w="0" w:type="dxa"/>
              <w:right w:w="0" w:type="dxa"/>
            </w:tcMar>
            <w:hideMark/>
          </w:tcPr>
          <w:p w14:paraId="5B64419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of "utilization" (Jennrich &amp; Turner, 1969); describes the relative probability of use (Powell &amp; Mitchell, 2012).</w:t>
            </w:r>
          </w:p>
        </w:tc>
        <w:tc>
          <w:tcPr>
            <w:tcW w:w="737" w:type="dxa"/>
            <w:tcMar>
              <w:left w:w="0" w:type="dxa"/>
              <w:right w:w="0" w:type="dxa"/>
            </w:tcMar>
          </w:tcPr>
          <w:p w14:paraId="303573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DAD5A2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E67C10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D656BA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6E0E44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kernel_density_estimator</w:t>
            </w:r>
          </w:p>
        </w:tc>
      </w:tr>
      <w:tr w:rsidR="0077791D" w:rsidRPr="005010CD" w14:paraId="0F0170C9" w14:textId="77777777" w:rsidTr="005010CD">
        <w:trPr>
          <w:trHeight w:val="20"/>
        </w:trPr>
        <w:tc>
          <w:tcPr>
            <w:tcW w:w="2608" w:type="dxa"/>
            <w:tcMar>
              <w:left w:w="0" w:type="dxa"/>
              <w:right w:w="0" w:type="dxa"/>
            </w:tcMar>
          </w:tcPr>
          <w:p w14:paraId="048AB68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6" w:name="baitlure_lure"/>
            <w:r w:rsidRPr="005010CD">
              <w:rPr>
                <w:rFonts w:ascii="Arial" w:hAnsi="Arial" w:cs="Arial"/>
                <w:bCs/>
                <w:sz w:val="20"/>
                <w:szCs w:val="20"/>
              </w:rPr>
              <w:t>Lure</w:t>
            </w:r>
            <w:bookmarkEnd w:id="136"/>
          </w:p>
        </w:tc>
        <w:tc>
          <w:tcPr>
            <w:tcW w:w="8561" w:type="dxa"/>
            <w:shd w:val="clear" w:color="auto" w:fill="auto"/>
            <w:tcMar>
              <w:left w:w="0" w:type="dxa"/>
              <w:right w:w="0" w:type="dxa"/>
            </w:tcMar>
            <w:hideMark/>
          </w:tcPr>
          <w:p w14:paraId="5888654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substance that draws animals closer; lures include scent (olfactory) lure, visual lure and audible lure (Schlexer, 2008).</w:t>
            </w:r>
          </w:p>
        </w:tc>
        <w:tc>
          <w:tcPr>
            <w:tcW w:w="737" w:type="dxa"/>
            <w:tcMar>
              <w:left w:w="0" w:type="dxa"/>
              <w:right w:w="0" w:type="dxa"/>
            </w:tcMar>
          </w:tcPr>
          <w:p w14:paraId="03A23CA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1FD565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EE61D9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0D0B4AB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53CF7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baitlure_lure</w:t>
            </w:r>
          </w:p>
        </w:tc>
      </w:tr>
      <w:tr w:rsidR="0077791D" w:rsidRPr="005010CD" w14:paraId="66D84198" w14:textId="77777777" w:rsidTr="005010CD">
        <w:trPr>
          <w:trHeight w:val="20"/>
        </w:trPr>
        <w:tc>
          <w:tcPr>
            <w:tcW w:w="2608" w:type="dxa"/>
            <w:tcMar>
              <w:left w:w="0" w:type="dxa"/>
              <w:right w:w="0" w:type="dxa"/>
            </w:tcMar>
          </w:tcPr>
          <w:p w14:paraId="45508F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7" w:name="typeid_marked"/>
            <w:r w:rsidRPr="005010CD">
              <w:rPr>
                <w:rFonts w:ascii="Arial" w:hAnsi="Arial" w:cs="Arial"/>
                <w:bCs/>
                <w:sz w:val="20"/>
                <w:szCs w:val="20"/>
              </w:rPr>
              <w:t xml:space="preserve">Marked individuals / populations / species </w:t>
            </w:r>
            <w:bookmarkEnd w:id="137"/>
          </w:p>
        </w:tc>
        <w:tc>
          <w:tcPr>
            <w:tcW w:w="8561" w:type="dxa"/>
            <w:shd w:val="clear" w:color="auto" w:fill="auto"/>
            <w:tcMar>
              <w:left w:w="0" w:type="dxa"/>
              <w:right w:w="0" w:type="dxa"/>
            </w:tcMar>
            <w:hideMark/>
          </w:tcPr>
          <w:p w14:paraId="3E997D9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Individuals, populations, or species (varies with modelling approach and context) that can be identified using natural or artificial markings (e.g., coat patterns, scars, tags, collars).</w:t>
            </w:r>
          </w:p>
        </w:tc>
        <w:tc>
          <w:tcPr>
            <w:tcW w:w="737" w:type="dxa"/>
            <w:tcMar>
              <w:left w:w="0" w:type="dxa"/>
              <w:right w:w="0" w:type="dxa"/>
            </w:tcMar>
          </w:tcPr>
          <w:p w14:paraId="2172EAC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0A5E2F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700A4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EC0FC7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CA3113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typeid_marked</w:t>
            </w:r>
          </w:p>
        </w:tc>
      </w:tr>
      <w:tr w:rsidR="0077791D" w:rsidRPr="005010CD" w14:paraId="5986A330" w14:textId="77777777" w:rsidTr="005010CD">
        <w:trPr>
          <w:trHeight w:val="20"/>
        </w:trPr>
        <w:tc>
          <w:tcPr>
            <w:tcW w:w="2608" w:type="dxa"/>
            <w:tcMar>
              <w:left w:w="0" w:type="dxa"/>
              <w:right w:w="0" w:type="dxa"/>
            </w:tcMar>
          </w:tcPr>
          <w:p w14:paraId="1159638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8" w:name="mods_mr"/>
            <w:r w:rsidRPr="005010CD">
              <w:rPr>
                <w:rFonts w:ascii="Arial" w:hAnsi="Arial" w:cs="Arial"/>
                <w:bCs/>
                <w:sz w:val="20"/>
                <w:szCs w:val="20"/>
              </w:rPr>
              <w:t>Mark-resight (MR) model</w:t>
            </w:r>
            <w:bookmarkEnd w:id="138"/>
            <w:r w:rsidRPr="005010CD">
              <w:rPr>
                <w:rFonts w:ascii="Arial" w:hAnsi="Arial" w:cs="Arial"/>
                <w:bCs/>
                <w:sz w:val="20"/>
                <w:szCs w:val="20"/>
              </w:rPr>
              <w:t xml:space="preserve"> (Arnason et al., 1991; McClintock et al., 2009)</w:t>
            </w:r>
          </w:p>
        </w:tc>
        <w:tc>
          <w:tcPr>
            <w:tcW w:w="8561" w:type="dxa"/>
            <w:shd w:val="clear" w:color="auto" w:fill="auto"/>
            <w:tcMar>
              <w:left w:w="0" w:type="dxa"/>
              <w:right w:w="0" w:type="dxa"/>
            </w:tcMar>
            <w:hideMark/>
          </w:tcPr>
          <w:p w14:paraId="2D4BD67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method used to estimate the abundance of partially marked populations using the number of marked individuals, the number of unmarked individuals, and the detection probability from marked animals (Wearn &amp; Glover-Kapfer, 2017). MR is similar to capture-recapture (CR; </w:t>
            </w:r>
            <w:r w:rsidRPr="005010CD">
              <w:rPr>
                <w:rFonts w:ascii="Arial" w:eastAsia="Times New Roman" w:hAnsi="Arial" w:cs="Arial"/>
                <w:color w:val="000000"/>
                <w:kern w:val="0"/>
                <w:sz w:val="20"/>
                <w:szCs w:val="20"/>
                <w:lang w:eastAsia="en-CA"/>
                <w14:ligatures w14:val="none"/>
              </w:rPr>
              <w:lastRenderedPageBreak/>
              <w:t>Karanth, 1995; Karanth &amp; Nichols, 1998) models, except only a portion of animals are individually identified.</w:t>
            </w:r>
          </w:p>
        </w:tc>
        <w:tc>
          <w:tcPr>
            <w:tcW w:w="737" w:type="dxa"/>
            <w:tcMar>
              <w:left w:w="0" w:type="dxa"/>
              <w:right w:w="0" w:type="dxa"/>
            </w:tcMar>
          </w:tcPr>
          <w:p w14:paraId="516F2A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0D0CF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ACA67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B7A1A1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64894F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mods_mr</w:t>
            </w:r>
          </w:p>
        </w:tc>
      </w:tr>
      <w:tr w:rsidR="0077791D" w:rsidRPr="005010CD" w14:paraId="6E710D9D" w14:textId="77777777" w:rsidTr="005010CD">
        <w:trPr>
          <w:trHeight w:val="20"/>
        </w:trPr>
        <w:tc>
          <w:tcPr>
            <w:tcW w:w="2608" w:type="dxa"/>
            <w:tcMar>
              <w:left w:w="0" w:type="dxa"/>
              <w:right w:w="0" w:type="dxa"/>
            </w:tcMar>
          </w:tcPr>
          <w:p w14:paraId="1D2F46C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39" w:name="metadata"/>
            <w:r w:rsidRPr="005010CD">
              <w:rPr>
                <w:rFonts w:ascii="Arial" w:hAnsi="Arial" w:cs="Arial"/>
                <w:bCs/>
                <w:sz w:val="20"/>
                <w:szCs w:val="20"/>
              </w:rPr>
              <w:t>Metadata</w:t>
            </w:r>
            <w:bookmarkEnd w:id="139"/>
          </w:p>
        </w:tc>
        <w:tc>
          <w:tcPr>
            <w:tcW w:w="8561" w:type="dxa"/>
            <w:shd w:val="clear" w:color="auto" w:fill="auto"/>
            <w:tcMar>
              <w:left w:w="0" w:type="dxa"/>
              <w:right w:w="0" w:type="dxa"/>
            </w:tcMar>
            <w:hideMark/>
          </w:tcPr>
          <w:p w14:paraId="39BAE7B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Data that provides information about other data (e.g., the number of images on an SD card).</w:t>
            </w:r>
          </w:p>
        </w:tc>
        <w:tc>
          <w:tcPr>
            <w:tcW w:w="737" w:type="dxa"/>
            <w:tcMar>
              <w:left w:w="0" w:type="dxa"/>
              <w:right w:w="0" w:type="dxa"/>
            </w:tcMar>
          </w:tcPr>
          <w:p w14:paraId="5257D3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E48CB2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9A675C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202232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70A3A7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metadata</w:t>
            </w:r>
          </w:p>
        </w:tc>
      </w:tr>
      <w:tr w:rsidR="0077791D" w:rsidRPr="005010CD" w14:paraId="2C9B8962" w14:textId="77777777" w:rsidTr="005010CD">
        <w:trPr>
          <w:trHeight w:val="20"/>
        </w:trPr>
        <w:tc>
          <w:tcPr>
            <w:tcW w:w="2608" w:type="dxa"/>
            <w:tcMar>
              <w:left w:w="0" w:type="dxa"/>
              <w:right w:w="0" w:type="dxa"/>
            </w:tcMar>
          </w:tcPr>
          <w:p w14:paraId="022436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0" w:name="mods_modelling_assumption"/>
            <w:r w:rsidRPr="005010CD">
              <w:rPr>
                <w:rFonts w:ascii="Arial" w:hAnsi="Arial" w:cs="Arial"/>
                <w:bCs/>
                <w:sz w:val="20"/>
                <w:szCs w:val="20"/>
              </w:rPr>
              <w:t>Model assumption</w:t>
            </w:r>
            <w:bookmarkEnd w:id="140"/>
          </w:p>
        </w:tc>
        <w:tc>
          <w:tcPr>
            <w:tcW w:w="8561" w:type="dxa"/>
            <w:shd w:val="clear" w:color="auto" w:fill="auto"/>
            <w:tcMar>
              <w:left w:w="0" w:type="dxa"/>
              <w:right w:w="0" w:type="dxa"/>
            </w:tcMar>
            <w:hideMark/>
          </w:tcPr>
          <w:p w14:paraId="425CC5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Explicitly stated (or implicitly premised) conventions, choices and other specifications (e.g., about the data, wildlife ecology/behaviour, the relationships between variables, etc.) on which a particular modelling approach is based that allows the model to provide valid inference.</w:t>
            </w:r>
          </w:p>
        </w:tc>
        <w:tc>
          <w:tcPr>
            <w:tcW w:w="737" w:type="dxa"/>
            <w:tcMar>
              <w:left w:w="0" w:type="dxa"/>
              <w:right w:w="0" w:type="dxa"/>
            </w:tcMar>
          </w:tcPr>
          <w:p w14:paraId="7C229B3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6A8CC8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4BBC23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217A4E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01D3C3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mods_modelling_assumption</w:t>
            </w:r>
          </w:p>
        </w:tc>
      </w:tr>
      <w:tr w:rsidR="0077791D" w:rsidRPr="005010CD" w14:paraId="48568542" w14:textId="77777777" w:rsidTr="005010CD">
        <w:trPr>
          <w:trHeight w:val="20"/>
        </w:trPr>
        <w:tc>
          <w:tcPr>
            <w:tcW w:w="2608" w:type="dxa"/>
            <w:tcMar>
              <w:left w:w="0" w:type="dxa"/>
              <w:right w:w="0" w:type="dxa"/>
            </w:tcMar>
          </w:tcPr>
          <w:p w14:paraId="65F23D0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1" w:name="mods_modelling_approach"/>
            <w:r w:rsidRPr="005010CD">
              <w:rPr>
                <w:rFonts w:ascii="Arial" w:hAnsi="Arial" w:cs="Arial"/>
                <w:bCs/>
                <w:sz w:val="20"/>
                <w:szCs w:val="20"/>
              </w:rPr>
              <w:t>Modelling approach</w:t>
            </w:r>
            <w:bookmarkEnd w:id="141"/>
          </w:p>
        </w:tc>
        <w:tc>
          <w:tcPr>
            <w:tcW w:w="8561" w:type="dxa"/>
            <w:shd w:val="clear" w:color="auto" w:fill="auto"/>
            <w:tcMar>
              <w:left w:w="0" w:type="dxa"/>
              <w:right w:w="0" w:type="dxa"/>
            </w:tcMar>
            <w:hideMark/>
          </w:tcPr>
          <w:p w14:paraId="191D34B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method used to analyze the camera data, which should depend on the state variable, e.g., occupancy models [MacKenzie et al., 2002], spatially explicit capture recapture (SECR) for density estimation [Chandler and Royle, 2013], etc. and the Target Species.</w:t>
            </w:r>
          </w:p>
        </w:tc>
        <w:tc>
          <w:tcPr>
            <w:tcW w:w="737" w:type="dxa"/>
            <w:tcMar>
              <w:left w:w="0" w:type="dxa"/>
              <w:right w:w="0" w:type="dxa"/>
            </w:tcMar>
          </w:tcPr>
          <w:p w14:paraId="107C99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72B5CC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592A2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56AED5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1F5D9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mods_modelling_approach</w:t>
            </w:r>
          </w:p>
        </w:tc>
      </w:tr>
      <w:tr w:rsidR="0077791D" w:rsidRPr="005010CD" w14:paraId="11D0F879" w14:textId="77777777" w:rsidTr="005010CD">
        <w:trPr>
          <w:trHeight w:val="20"/>
        </w:trPr>
        <w:tc>
          <w:tcPr>
            <w:tcW w:w="2608" w:type="dxa"/>
            <w:tcMar>
              <w:left w:w="0" w:type="dxa"/>
              <w:right w:w="0" w:type="dxa"/>
            </w:tcMar>
          </w:tcPr>
          <w:p w14:paraId="3A4304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2" w:name="mods_negative_binomial"/>
            <w:r w:rsidRPr="005010CD">
              <w:rPr>
                <w:rFonts w:ascii="Arial" w:hAnsi="Arial" w:cs="Arial"/>
                <w:bCs/>
                <w:sz w:val="20"/>
                <w:szCs w:val="20"/>
              </w:rPr>
              <w:t>Negative binomial (NB) regression</w:t>
            </w:r>
            <w:bookmarkEnd w:id="142"/>
            <w:r w:rsidRPr="005010CD">
              <w:rPr>
                <w:rFonts w:ascii="Arial" w:hAnsi="Arial" w:cs="Arial"/>
                <w:bCs/>
                <w:sz w:val="20"/>
                <w:szCs w:val="20"/>
              </w:rPr>
              <w:t xml:space="preserve"> (Mullahy, 1986)</w:t>
            </w:r>
          </w:p>
        </w:tc>
        <w:tc>
          <w:tcPr>
            <w:tcW w:w="8561" w:type="dxa"/>
            <w:shd w:val="clear" w:color="auto" w:fill="auto"/>
            <w:tcMar>
              <w:left w:w="0" w:type="dxa"/>
              <w:right w:w="0" w:type="dxa"/>
            </w:tcMar>
            <w:hideMark/>
          </w:tcPr>
          <w:p w14:paraId="38040BF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used for count data with overdispersion but without zero-inflation. [relative abundance indices]</w:t>
            </w:r>
          </w:p>
        </w:tc>
        <w:tc>
          <w:tcPr>
            <w:tcW w:w="737" w:type="dxa"/>
            <w:tcMar>
              <w:left w:w="0" w:type="dxa"/>
              <w:right w:w="0" w:type="dxa"/>
            </w:tcMar>
          </w:tcPr>
          <w:p w14:paraId="0E4BBF8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AFE50E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97207E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6A70BC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17BB4B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mods_negative_binomial</w:t>
            </w:r>
          </w:p>
        </w:tc>
      </w:tr>
      <w:tr w:rsidR="0077791D" w:rsidRPr="005010CD" w14:paraId="18F95122" w14:textId="77777777" w:rsidTr="005010CD">
        <w:trPr>
          <w:trHeight w:val="20"/>
        </w:trPr>
        <w:tc>
          <w:tcPr>
            <w:tcW w:w="2608" w:type="dxa"/>
            <w:tcMar>
              <w:left w:w="0" w:type="dxa"/>
              <w:right w:w="0" w:type="dxa"/>
            </w:tcMar>
          </w:tcPr>
          <w:p w14:paraId="18D8F69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3" w:name="mods_n_mixture"/>
            <w:r w:rsidRPr="005010CD">
              <w:rPr>
                <w:rFonts w:ascii="Arial" w:hAnsi="Arial" w:cs="Arial"/>
                <w:bCs/>
                <w:color w:val="000000"/>
                <w:sz w:val="20"/>
                <w:szCs w:val="20"/>
              </w:rPr>
              <w:t>N-mixture models</w:t>
            </w:r>
            <w:bookmarkEnd w:id="143"/>
          </w:p>
        </w:tc>
        <w:tc>
          <w:tcPr>
            <w:tcW w:w="8561" w:type="dxa"/>
            <w:shd w:val="clear" w:color="auto" w:fill="auto"/>
            <w:tcMar>
              <w:left w:w="0" w:type="dxa"/>
              <w:right w:w="0" w:type="dxa"/>
            </w:tcMar>
            <w:hideMark/>
          </w:tcPr>
          <w:p w14:paraId="56783D3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class of models for estimating absolute abundance using replicated counts of animals from several different sites; site-specific counts are treated as independent random variables to estimate the number of animals available for capture at each site; detection is imperfect (Royle 2004). N-mixture models are a type of site-structured model (i.e., that "treat each camera as though it samples... [a] distinct population within a larger meta-population" [Clarke et al., 2023]).</w:t>
            </w:r>
          </w:p>
        </w:tc>
        <w:tc>
          <w:tcPr>
            <w:tcW w:w="737" w:type="dxa"/>
            <w:tcMar>
              <w:left w:w="0" w:type="dxa"/>
              <w:right w:w="0" w:type="dxa"/>
            </w:tcMar>
          </w:tcPr>
          <w:p w14:paraId="5DD162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4C3CF8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6FC72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DBB2B5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07AFAE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mods_n_mixture</w:t>
            </w:r>
          </w:p>
        </w:tc>
      </w:tr>
      <w:tr w:rsidR="0077791D" w:rsidRPr="005010CD" w14:paraId="4CFEB334" w14:textId="77777777" w:rsidTr="005010CD">
        <w:trPr>
          <w:trHeight w:val="20"/>
        </w:trPr>
        <w:tc>
          <w:tcPr>
            <w:tcW w:w="2608" w:type="dxa"/>
            <w:tcMar>
              <w:left w:w="0" w:type="dxa"/>
              <w:right w:w="0" w:type="dxa"/>
            </w:tcMar>
          </w:tcPr>
          <w:p w14:paraId="2FAA42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4" w:name="ocupancy"/>
            <w:r w:rsidRPr="005010CD">
              <w:rPr>
                <w:rFonts w:ascii="Arial" w:hAnsi="Arial" w:cs="Arial"/>
                <w:bCs/>
                <w:sz w:val="20"/>
                <w:szCs w:val="20"/>
              </w:rPr>
              <w:t>Occupancy</w:t>
            </w:r>
            <w:bookmarkEnd w:id="144"/>
          </w:p>
        </w:tc>
        <w:tc>
          <w:tcPr>
            <w:tcW w:w="8561" w:type="dxa"/>
            <w:shd w:val="clear" w:color="auto" w:fill="auto"/>
            <w:tcMar>
              <w:left w:w="0" w:type="dxa"/>
              <w:right w:w="0" w:type="dxa"/>
            </w:tcMar>
            <w:hideMark/>
          </w:tcPr>
          <w:p w14:paraId="31C89DE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probability a site is occupied by the species.</w:t>
            </w:r>
          </w:p>
        </w:tc>
        <w:tc>
          <w:tcPr>
            <w:tcW w:w="737" w:type="dxa"/>
            <w:tcMar>
              <w:left w:w="0" w:type="dxa"/>
              <w:right w:w="0" w:type="dxa"/>
            </w:tcMar>
          </w:tcPr>
          <w:p w14:paraId="785D751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62B21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9575DE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7B9FA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4D93C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occupancy</w:t>
            </w:r>
          </w:p>
        </w:tc>
      </w:tr>
      <w:tr w:rsidR="0077791D" w:rsidRPr="005010CD" w14:paraId="468C9DAD" w14:textId="77777777" w:rsidTr="005010CD">
        <w:trPr>
          <w:trHeight w:val="20"/>
        </w:trPr>
        <w:tc>
          <w:tcPr>
            <w:tcW w:w="2608" w:type="dxa"/>
            <w:tcMar>
              <w:left w:w="0" w:type="dxa"/>
              <w:right w:w="0" w:type="dxa"/>
            </w:tcMar>
          </w:tcPr>
          <w:p w14:paraId="622DC23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5" w:name="mods_occupancy"/>
            <w:r w:rsidRPr="005010CD">
              <w:rPr>
                <w:rFonts w:ascii="Arial" w:hAnsi="Arial" w:cs="Arial"/>
                <w:bCs/>
                <w:sz w:val="20"/>
                <w:szCs w:val="20"/>
              </w:rPr>
              <w:t xml:space="preserve">Occupancy model </w:t>
            </w:r>
            <w:bookmarkEnd w:id="145"/>
            <w:r w:rsidRPr="005010CD">
              <w:rPr>
                <w:rFonts w:ascii="Arial" w:hAnsi="Arial" w:cs="Arial"/>
                <w:bCs/>
                <w:sz w:val="20"/>
                <w:szCs w:val="20"/>
              </w:rPr>
              <w:t>(MacKenzie et al., 2002)</w:t>
            </w:r>
          </w:p>
        </w:tc>
        <w:tc>
          <w:tcPr>
            <w:tcW w:w="8561" w:type="dxa"/>
            <w:shd w:val="clear" w:color="auto" w:fill="auto"/>
            <w:tcMar>
              <w:left w:w="0" w:type="dxa"/>
              <w:right w:w="0" w:type="dxa"/>
            </w:tcMar>
            <w:hideMark/>
          </w:tcPr>
          <w:p w14:paraId="10804FD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modelling approach used to account for imperfect detection by first evaluating the detection probability of a species via detection histories (i.e., present or absent) to determine the probability of the true presence or absence of a species at a site (MacKenzie et al., 2002).</w:t>
            </w:r>
          </w:p>
        </w:tc>
        <w:tc>
          <w:tcPr>
            <w:tcW w:w="737" w:type="dxa"/>
            <w:tcMar>
              <w:left w:w="0" w:type="dxa"/>
              <w:right w:w="0" w:type="dxa"/>
            </w:tcMar>
          </w:tcPr>
          <w:p w14:paraId="258288E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BCAAB1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912221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7B1AD0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648EBD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mods_occupancy</w:t>
            </w:r>
          </w:p>
        </w:tc>
      </w:tr>
      <w:tr w:rsidR="0077791D" w:rsidRPr="005010CD" w14:paraId="1CB64BD1" w14:textId="77777777" w:rsidTr="005010CD">
        <w:trPr>
          <w:trHeight w:val="20"/>
        </w:trPr>
        <w:tc>
          <w:tcPr>
            <w:tcW w:w="2608" w:type="dxa"/>
            <w:tcMar>
              <w:left w:w="0" w:type="dxa"/>
              <w:right w:w="0" w:type="dxa"/>
            </w:tcMar>
          </w:tcPr>
          <w:p w14:paraId="1B89D8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6" w:name="mods_overdispersion"/>
            <w:r w:rsidRPr="005010CD">
              <w:rPr>
                <w:rFonts w:ascii="Arial" w:hAnsi="Arial" w:cs="Arial"/>
                <w:bCs/>
                <w:color w:val="000000"/>
                <w:sz w:val="20"/>
                <w:szCs w:val="20"/>
              </w:rPr>
              <w:t>Overdispersion</w:t>
            </w:r>
            <w:bookmarkEnd w:id="146"/>
          </w:p>
        </w:tc>
        <w:tc>
          <w:tcPr>
            <w:tcW w:w="8561" w:type="dxa"/>
            <w:shd w:val="clear" w:color="auto" w:fill="auto"/>
            <w:tcMar>
              <w:left w:w="0" w:type="dxa"/>
              <w:right w:w="0" w:type="dxa"/>
            </w:tcMar>
            <w:hideMark/>
          </w:tcPr>
          <w:p w14:paraId="123ED59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variance significantly larger than the mean (Bliss &amp; Fisher, 1953); greater variability in a set of data than predicted by the error structure of the model (Harrison et al., 2018); excess variability can be caused by zero inflation, non-independence of counts, or both (Zuur et al., 2009).</w:t>
            </w:r>
          </w:p>
        </w:tc>
        <w:tc>
          <w:tcPr>
            <w:tcW w:w="737" w:type="dxa"/>
            <w:tcMar>
              <w:left w:w="0" w:type="dxa"/>
              <w:right w:w="0" w:type="dxa"/>
            </w:tcMar>
          </w:tcPr>
          <w:p w14:paraId="0F95896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6C4218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D48443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86CCC2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0E1423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mods_overdispersion</w:t>
            </w:r>
          </w:p>
        </w:tc>
      </w:tr>
      <w:tr w:rsidR="0077791D" w:rsidRPr="005010CD" w14:paraId="6478D0E2" w14:textId="77777777" w:rsidTr="005010CD">
        <w:trPr>
          <w:trHeight w:val="20"/>
        </w:trPr>
        <w:tc>
          <w:tcPr>
            <w:tcW w:w="2608" w:type="dxa"/>
            <w:tcMar>
              <w:left w:w="0" w:type="dxa"/>
              <w:right w:w="0" w:type="dxa"/>
            </w:tcMar>
          </w:tcPr>
          <w:p w14:paraId="188752D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7" w:name="sampledesign_paired"/>
            <w:r w:rsidRPr="005010CD">
              <w:rPr>
                <w:rFonts w:ascii="Arial" w:hAnsi="Arial" w:cs="Arial"/>
                <w:bCs/>
                <w:sz w:val="20"/>
                <w:szCs w:val="20"/>
              </w:rPr>
              <w:t>Paired design</w:t>
            </w:r>
            <w:bookmarkEnd w:id="147"/>
          </w:p>
        </w:tc>
        <w:tc>
          <w:tcPr>
            <w:tcW w:w="8561" w:type="dxa"/>
            <w:shd w:val="clear" w:color="auto" w:fill="auto"/>
            <w:tcMar>
              <w:left w:w="0" w:type="dxa"/>
              <w:right w:w="0" w:type="dxa"/>
            </w:tcMar>
            <w:hideMark/>
          </w:tcPr>
          <w:p w14:paraId="1A82BC2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form of "clustered design"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c>
          <w:tcPr>
            <w:tcW w:w="737" w:type="dxa"/>
            <w:tcMar>
              <w:left w:w="0" w:type="dxa"/>
              <w:right w:w="0" w:type="dxa"/>
            </w:tcMar>
          </w:tcPr>
          <w:p w14:paraId="247821A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FAF80B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7AEAF60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2EC5D4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0C4443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sampledesign_paired</w:t>
            </w:r>
          </w:p>
        </w:tc>
      </w:tr>
      <w:tr w:rsidR="0077791D" w:rsidRPr="005010CD" w14:paraId="7554EA90" w14:textId="77777777" w:rsidTr="005010CD">
        <w:trPr>
          <w:trHeight w:val="20"/>
        </w:trPr>
        <w:tc>
          <w:tcPr>
            <w:tcW w:w="2608" w:type="dxa"/>
            <w:tcMar>
              <w:left w:w="0" w:type="dxa"/>
              <w:right w:w="0" w:type="dxa"/>
            </w:tcMar>
          </w:tcPr>
          <w:p w14:paraId="09F25A1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8" w:name="typeid_partially_marked"/>
            <w:r w:rsidRPr="005010CD">
              <w:rPr>
                <w:rFonts w:ascii="Arial" w:hAnsi="Arial" w:cs="Arial"/>
                <w:bCs/>
                <w:sz w:val="20"/>
                <w:szCs w:val="20"/>
              </w:rPr>
              <w:t>Partially marked individuals / populations / species</w:t>
            </w:r>
            <w:bookmarkEnd w:id="148"/>
          </w:p>
        </w:tc>
        <w:tc>
          <w:tcPr>
            <w:tcW w:w="8561" w:type="dxa"/>
            <w:shd w:val="clear" w:color="auto" w:fill="auto"/>
            <w:tcMar>
              <w:left w:w="0" w:type="dxa"/>
              <w:right w:w="0" w:type="dxa"/>
            </w:tcMar>
            <w:hideMark/>
          </w:tcPr>
          <w:p w14:paraId="31765AE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Individuals, populations, or species (varies with modelling approach and context) that have a suite of partially identifying traits (e.g., antler points, sex class, age class). For populations/species, those in which a proportion of individuals carry marks or in which individuals themselves are partially marked.</w:t>
            </w:r>
          </w:p>
        </w:tc>
        <w:tc>
          <w:tcPr>
            <w:tcW w:w="737" w:type="dxa"/>
            <w:tcMar>
              <w:left w:w="0" w:type="dxa"/>
              <w:right w:w="0" w:type="dxa"/>
            </w:tcMar>
          </w:tcPr>
          <w:p w14:paraId="248B0FA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5E3BC6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CBE98C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6F6CA7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4C2842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typeid_partially_marked</w:t>
            </w:r>
          </w:p>
        </w:tc>
      </w:tr>
      <w:tr w:rsidR="0077791D" w:rsidRPr="005010CD" w14:paraId="2B75450E" w14:textId="77777777" w:rsidTr="005010CD">
        <w:trPr>
          <w:trHeight w:val="20"/>
        </w:trPr>
        <w:tc>
          <w:tcPr>
            <w:tcW w:w="2608" w:type="dxa"/>
            <w:tcMar>
              <w:left w:w="0" w:type="dxa"/>
              <w:right w:w="0" w:type="dxa"/>
            </w:tcMar>
          </w:tcPr>
          <w:p w14:paraId="55B7961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49" w:name="mods_poisson"/>
            <w:r w:rsidRPr="005010CD">
              <w:rPr>
                <w:rFonts w:ascii="Arial" w:hAnsi="Arial" w:cs="Arial"/>
                <w:bCs/>
                <w:sz w:val="20"/>
                <w:szCs w:val="20"/>
              </w:rPr>
              <w:t>Poisson regression</w:t>
            </w:r>
            <w:bookmarkEnd w:id="149"/>
          </w:p>
        </w:tc>
        <w:tc>
          <w:tcPr>
            <w:tcW w:w="8561" w:type="dxa"/>
            <w:shd w:val="clear" w:color="auto" w:fill="auto"/>
            <w:tcMar>
              <w:left w:w="0" w:type="dxa"/>
              <w:right w:w="0" w:type="dxa"/>
            </w:tcMar>
            <w:hideMark/>
          </w:tcPr>
          <w:p w14:paraId="7F04D87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for count data used when data are not overdispersed or zero-inflated (Lambert, 1992). [relative abundance indices]</w:t>
            </w:r>
          </w:p>
        </w:tc>
        <w:tc>
          <w:tcPr>
            <w:tcW w:w="737" w:type="dxa"/>
            <w:tcMar>
              <w:left w:w="0" w:type="dxa"/>
              <w:right w:w="0" w:type="dxa"/>
            </w:tcMar>
          </w:tcPr>
          <w:p w14:paraId="77F1930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9A2D4D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6CC908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0D1630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BD0270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mods_poisson</w:t>
            </w:r>
          </w:p>
        </w:tc>
      </w:tr>
      <w:tr w:rsidR="0077791D" w:rsidRPr="005010CD" w14:paraId="45748061" w14:textId="77777777" w:rsidTr="005010CD">
        <w:trPr>
          <w:trHeight w:val="20"/>
        </w:trPr>
        <w:tc>
          <w:tcPr>
            <w:tcW w:w="2608" w:type="dxa"/>
            <w:tcMar>
              <w:left w:w="0" w:type="dxa"/>
              <w:right w:w="0" w:type="dxa"/>
            </w:tcMar>
          </w:tcPr>
          <w:p w14:paraId="4CE6EEF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0" w:name="project"/>
            <w:r w:rsidRPr="005010CD">
              <w:rPr>
                <w:rFonts w:ascii="Arial" w:hAnsi="Arial" w:cs="Arial"/>
                <w:bCs/>
                <w:sz w:val="20"/>
                <w:szCs w:val="20"/>
              </w:rPr>
              <w:t>Project</w:t>
            </w:r>
            <w:bookmarkEnd w:id="150"/>
          </w:p>
        </w:tc>
        <w:tc>
          <w:tcPr>
            <w:tcW w:w="8561" w:type="dxa"/>
            <w:shd w:val="clear" w:color="auto" w:fill="auto"/>
            <w:tcMar>
              <w:left w:w="0" w:type="dxa"/>
              <w:right w:w="0" w:type="dxa"/>
            </w:tcMar>
            <w:hideMark/>
          </w:tcPr>
          <w:p w14:paraId="526990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scientific study, inventory or monitoring program that has a certain objective, defined methods, and a defined boundary in space and time (recorded as "Project Name").</w:t>
            </w:r>
          </w:p>
        </w:tc>
        <w:tc>
          <w:tcPr>
            <w:tcW w:w="737" w:type="dxa"/>
            <w:tcMar>
              <w:left w:w="0" w:type="dxa"/>
              <w:right w:w="0" w:type="dxa"/>
            </w:tcMar>
          </w:tcPr>
          <w:p w14:paraId="36EBC9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EA0BE7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7B74ED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E59759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901CF2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project</w:t>
            </w:r>
          </w:p>
        </w:tc>
      </w:tr>
      <w:tr w:rsidR="0077791D" w:rsidRPr="005010CD" w14:paraId="4A20F033" w14:textId="77777777" w:rsidTr="005010CD">
        <w:trPr>
          <w:trHeight w:val="20"/>
        </w:trPr>
        <w:tc>
          <w:tcPr>
            <w:tcW w:w="2608" w:type="dxa"/>
            <w:tcMar>
              <w:left w:w="0" w:type="dxa"/>
              <w:right w:w="0" w:type="dxa"/>
            </w:tcMar>
          </w:tcPr>
          <w:p w14:paraId="216DDD1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1" w:name="pseudoreplication"/>
            <w:r w:rsidRPr="005010CD">
              <w:rPr>
                <w:rFonts w:ascii="Arial" w:hAnsi="Arial" w:cs="Arial"/>
                <w:bCs/>
                <w:sz w:val="20"/>
                <w:szCs w:val="20"/>
              </w:rPr>
              <w:t>Pseudoreplication</w:t>
            </w:r>
            <w:bookmarkEnd w:id="151"/>
          </w:p>
        </w:tc>
        <w:tc>
          <w:tcPr>
            <w:tcW w:w="8561" w:type="dxa"/>
            <w:shd w:val="clear" w:color="auto" w:fill="auto"/>
            <w:tcMar>
              <w:left w:w="0" w:type="dxa"/>
              <w:right w:w="0" w:type="dxa"/>
            </w:tcMar>
            <w:hideMark/>
          </w:tcPr>
          <w:p w14:paraId="0EC7524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observations are not statistically independent (spatially or temporally) but are treated as if they are independent.</w:t>
            </w:r>
          </w:p>
        </w:tc>
        <w:tc>
          <w:tcPr>
            <w:tcW w:w="737" w:type="dxa"/>
            <w:tcMar>
              <w:left w:w="0" w:type="dxa"/>
              <w:right w:w="0" w:type="dxa"/>
            </w:tcMar>
          </w:tcPr>
          <w:p w14:paraId="0FAC845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85D3AC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BA4708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E7CF60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AF668D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pseudoreplication</w:t>
            </w:r>
          </w:p>
        </w:tc>
      </w:tr>
      <w:tr w:rsidR="0077791D" w:rsidRPr="005010CD" w14:paraId="1A938F48" w14:textId="77777777" w:rsidTr="005010CD">
        <w:trPr>
          <w:trHeight w:val="20"/>
        </w:trPr>
        <w:tc>
          <w:tcPr>
            <w:tcW w:w="2608" w:type="dxa"/>
            <w:tcMar>
              <w:left w:w="0" w:type="dxa"/>
              <w:right w:w="0" w:type="dxa"/>
            </w:tcMar>
          </w:tcPr>
          <w:p w14:paraId="6CABA4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2" w:name="sampledesign_random"/>
            <w:r w:rsidRPr="005010CD">
              <w:rPr>
                <w:rFonts w:ascii="Arial" w:hAnsi="Arial" w:cs="Arial"/>
                <w:bCs/>
                <w:sz w:val="20"/>
                <w:szCs w:val="20"/>
              </w:rPr>
              <w:t>Random (or "simple random") design</w:t>
            </w:r>
            <w:bookmarkEnd w:id="152"/>
          </w:p>
        </w:tc>
        <w:tc>
          <w:tcPr>
            <w:tcW w:w="8561" w:type="dxa"/>
            <w:shd w:val="clear" w:color="auto" w:fill="auto"/>
            <w:tcMar>
              <w:left w:w="0" w:type="dxa"/>
              <w:right w:w="0" w:type="dxa"/>
            </w:tcMar>
            <w:hideMark/>
          </w:tcPr>
          <w:p w14:paraId="0FC62F6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Cameras occur at randomized camera locations (or sample stations) across the area of interest, sometimes with a predetermined minimum distance between camera locations (or sample stations).</w:t>
            </w:r>
          </w:p>
        </w:tc>
        <w:tc>
          <w:tcPr>
            <w:tcW w:w="737" w:type="dxa"/>
            <w:tcMar>
              <w:left w:w="0" w:type="dxa"/>
              <w:right w:w="0" w:type="dxa"/>
            </w:tcMar>
          </w:tcPr>
          <w:p w14:paraId="411599B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4B6379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D7FE50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E827F3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F57E9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sampledesign_random</w:t>
            </w:r>
          </w:p>
        </w:tc>
      </w:tr>
      <w:tr w:rsidR="0077791D" w:rsidRPr="005010CD" w14:paraId="3A114ED6" w14:textId="77777777" w:rsidTr="005010CD">
        <w:trPr>
          <w:trHeight w:val="20"/>
        </w:trPr>
        <w:tc>
          <w:tcPr>
            <w:tcW w:w="2608" w:type="dxa"/>
            <w:tcMar>
              <w:left w:w="0" w:type="dxa"/>
              <w:right w:w="0" w:type="dxa"/>
            </w:tcMar>
          </w:tcPr>
          <w:p w14:paraId="29EC79A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3" w:name="mods_rest"/>
            <w:r w:rsidRPr="005010CD">
              <w:rPr>
                <w:rFonts w:ascii="Arial" w:hAnsi="Arial" w:cs="Arial"/>
                <w:bCs/>
                <w:color w:val="000000"/>
                <w:sz w:val="20"/>
                <w:szCs w:val="20"/>
              </w:rPr>
              <w:lastRenderedPageBreak/>
              <w:t>Random encounter and staying time (REST) model</w:t>
            </w:r>
            <w:bookmarkEnd w:id="153"/>
            <w:r w:rsidRPr="005010CD">
              <w:rPr>
                <w:rFonts w:ascii="Arial" w:hAnsi="Arial" w:cs="Arial"/>
                <w:bCs/>
                <w:color w:val="000000"/>
                <w:sz w:val="20"/>
                <w:szCs w:val="20"/>
              </w:rPr>
              <w:t xml:space="preserve"> </w:t>
            </w:r>
            <w:r w:rsidRPr="005010CD">
              <w:rPr>
                <w:rFonts w:ascii="Arial" w:hAnsi="Arial" w:cs="Arial"/>
                <w:bCs/>
                <w:sz w:val="20"/>
                <w:szCs w:val="20"/>
              </w:rPr>
              <w:t>(Nakashima et al., 2018)</w:t>
            </w:r>
          </w:p>
        </w:tc>
        <w:tc>
          <w:tcPr>
            <w:tcW w:w="8561" w:type="dxa"/>
            <w:shd w:val="clear" w:color="auto" w:fill="auto"/>
            <w:tcMar>
              <w:left w:w="0" w:type="dxa"/>
              <w:right w:w="0" w:type="dxa"/>
            </w:tcMar>
            <w:hideMark/>
          </w:tcPr>
          <w:p w14:paraId="7002B90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recent modification of the REM (Nakashima et al., 2018) that substitutes staying time (i.e., the cumulative time in the cameras' detection zone) for movement speed (staying time and movement speed are inversely proportional) (Cappelle et al., 2021).</w:t>
            </w:r>
          </w:p>
        </w:tc>
        <w:tc>
          <w:tcPr>
            <w:tcW w:w="737" w:type="dxa"/>
            <w:tcMar>
              <w:left w:w="0" w:type="dxa"/>
              <w:right w:w="0" w:type="dxa"/>
            </w:tcMar>
          </w:tcPr>
          <w:p w14:paraId="338038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915972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C55451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E48F9A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9E0A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mods_rest</w:t>
            </w:r>
          </w:p>
        </w:tc>
      </w:tr>
      <w:tr w:rsidR="0077791D" w:rsidRPr="005010CD" w14:paraId="0745EF52" w14:textId="77777777" w:rsidTr="005010CD">
        <w:trPr>
          <w:trHeight w:val="20"/>
        </w:trPr>
        <w:tc>
          <w:tcPr>
            <w:tcW w:w="2608" w:type="dxa"/>
            <w:tcMar>
              <w:left w:w="0" w:type="dxa"/>
              <w:right w:w="0" w:type="dxa"/>
            </w:tcMar>
          </w:tcPr>
          <w:p w14:paraId="450A44F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4" w:name="mods_rem"/>
            <w:r w:rsidRPr="005010CD">
              <w:rPr>
                <w:rFonts w:ascii="Arial" w:hAnsi="Arial" w:cs="Arial"/>
                <w:bCs/>
                <w:sz w:val="20"/>
                <w:szCs w:val="20"/>
              </w:rPr>
              <w:t>Random encounter model (REM)</w:t>
            </w:r>
            <w:bookmarkEnd w:id="154"/>
            <w:r w:rsidRPr="005010CD">
              <w:rPr>
                <w:rFonts w:ascii="Arial" w:hAnsi="Arial" w:cs="Arial"/>
                <w:bCs/>
                <w:sz w:val="20"/>
                <w:szCs w:val="20"/>
              </w:rPr>
              <w:t xml:space="preserve"> (Rowcliffe et al., 2008, 2013)</w:t>
            </w:r>
          </w:p>
        </w:tc>
        <w:tc>
          <w:tcPr>
            <w:tcW w:w="8561" w:type="dxa"/>
            <w:shd w:val="clear" w:color="auto" w:fill="auto"/>
            <w:tcMar>
              <w:left w:w="0" w:type="dxa"/>
              <w:right w:w="0" w:type="dxa"/>
            </w:tcMar>
            <w:hideMark/>
          </w:tcPr>
          <w:p w14:paraId="36041C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unmarked populations; uses the rate of independent captures, an estimate of movement rate, average group size, and the area sampled by the remote camera.</w:t>
            </w:r>
          </w:p>
        </w:tc>
        <w:tc>
          <w:tcPr>
            <w:tcW w:w="737" w:type="dxa"/>
            <w:tcMar>
              <w:left w:w="0" w:type="dxa"/>
              <w:right w:w="0" w:type="dxa"/>
            </w:tcMar>
          </w:tcPr>
          <w:p w14:paraId="56D8A8F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0D604A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D7CA7F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243DAB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2B46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mods_rem</w:t>
            </w:r>
          </w:p>
        </w:tc>
      </w:tr>
      <w:tr w:rsidR="0077791D" w:rsidRPr="005010CD" w14:paraId="0901E600" w14:textId="77777777" w:rsidTr="005010CD">
        <w:trPr>
          <w:trHeight w:val="20"/>
        </w:trPr>
        <w:tc>
          <w:tcPr>
            <w:tcW w:w="2608" w:type="dxa"/>
            <w:tcMar>
              <w:left w:w="0" w:type="dxa"/>
              <w:right w:w="0" w:type="dxa"/>
            </w:tcMar>
          </w:tcPr>
          <w:p w14:paraId="20FADFC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5" w:name="recovery_time"/>
            <w:r w:rsidRPr="005010CD">
              <w:rPr>
                <w:rFonts w:ascii="Arial" w:hAnsi="Arial" w:cs="Arial"/>
                <w:bCs/>
                <w:sz w:val="20"/>
                <w:szCs w:val="20"/>
              </w:rPr>
              <w:t>Recovery time</w:t>
            </w:r>
            <w:bookmarkEnd w:id="155"/>
          </w:p>
        </w:tc>
        <w:tc>
          <w:tcPr>
            <w:tcW w:w="8561" w:type="dxa"/>
            <w:shd w:val="clear" w:color="auto" w:fill="auto"/>
            <w:tcMar>
              <w:left w:w="0" w:type="dxa"/>
              <w:right w:w="0" w:type="dxa"/>
            </w:tcMar>
            <w:hideMark/>
          </w:tcPr>
          <w:p w14:paraId="5367979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time necessary for the camera to prepare to capture the next photo after the previous one has been recorded (Trolliet et al., 2014).</w:t>
            </w:r>
          </w:p>
        </w:tc>
        <w:tc>
          <w:tcPr>
            <w:tcW w:w="737" w:type="dxa"/>
            <w:tcMar>
              <w:left w:w="0" w:type="dxa"/>
              <w:right w:w="0" w:type="dxa"/>
            </w:tcMar>
          </w:tcPr>
          <w:p w14:paraId="482FE5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08946E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D71D79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368CDB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6A9BE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recovery_time</w:t>
            </w:r>
          </w:p>
        </w:tc>
      </w:tr>
      <w:tr w:rsidR="0077791D" w:rsidRPr="005010CD" w14:paraId="53128308" w14:textId="77777777" w:rsidTr="005010CD">
        <w:trPr>
          <w:trHeight w:val="20"/>
        </w:trPr>
        <w:tc>
          <w:tcPr>
            <w:tcW w:w="2608" w:type="dxa"/>
            <w:tcMar>
              <w:left w:w="0" w:type="dxa"/>
              <w:right w:w="0" w:type="dxa"/>
            </w:tcMar>
          </w:tcPr>
          <w:p w14:paraId="28E14F7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6" w:name="fov_registration_area"/>
            <w:r w:rsidRPr="005010CD">
              <w:rPr>
                <w:rFonts w:ascii="Arial" w:hAnsi="Arial" w:cs="Arial"/>
                <w:bCs/>
                <w:sz w:val="20"/>
                <w:szCs w:val="20"/>
              </w:rPr>
              <w:t>Registration area</w:t>
            </w:r>
            <w:bookmarkEnd w:id="156"/>
          </w:p>
        </w:tc>
        <w:tc>
          <w:tcPr>
            <w:tcW w:w="8561" w:type="dxa"/>
            <w:shd w:val="clear" w:color="auto" w:fill="auto"/>
            <w:tcMar>
              <w:left w:w="0" w:type="dxa"/>
              <w:right w:w="0" w:type="dxa"/>
            </w:tcMar>
            <w:hideMark/>
          </w:tcPr>
          <w:p w14:paraId="66B33E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in which an animal entering has at least some probability of being captured on the image.</w:t>
            </w:r>
          </w:p>
        </w:tc>
        <w:tc>
          <w:tcPr>
            <w:tcW w:w="737" w:type="dxa"/>
            <w:tcMar>
              <w:left w:w="0" w:type="dxa"/>
              <w:right w:w="0" w:type="dxa"/>
            </w:tcMar>
          </w:tcPr>
          <w:p w14:paraId="057D613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60768E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5502B4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F9A0A7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38FEA0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fov_registration_area</w:t>
            </w:r>
          </w:p>
        </w:tc>
      </w:tr>
      <w:tr w:rsidR="0077791D" w:rsidRPr="005010CD" w14:paraId="5D7238B8" w14:textId="77777777" w:rsidTr="005010CD">
        <w:trPr>
          <w:trHeight w:val="20"/>
        </w:trPr>
        <w:tc>
          <w:tcPr>
            <w:tcW w:w="2608" w:type="dxa"/>
            <w:tcMar>
              <w:left w:w="0" w:type="dxa"/>
              <w:right w:w="0" w:type="dxa"/>
            </w:tcMar>
          </w:tcPr>
          <w:p w14:paraId="0839BE5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7" w:name="mods_relative_abundance"/>
            <w:r w:rsidRPr="005010CD">
              <w:rPr>
                <w:rFonts w:ascii="Arial" w:hAnsi="Arial" w:cs="Arial"/>
                <w:bCs/>
                <w:sz w:val="20"/>
                <w:szCs w:val="20"/>
              </w:rPr>
              <w:t>Relative abundance indices</w:t>
            </w:r>
            <w:bookmarkEnd w:id="157"/>
          </w:p>
        </w:tc>
        <w:tc>
          <w:tcPr>
            <w:tcW w:w="8561" w:type="dxa"/>
            <w:shd w:val="clear" w:color="auto" w:fill="auto"/>
            <w:tcMar>
              <w:left w:w="0" w:type="dxa"/>
              <w:right w:w="0" w:type="dxa"/>
            </w:tcMar>
            <w:hideMark/>
          </w:tcPr>
          <w:p w14:paraId="2A481A2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index of relative abundance. When observational data is converted to a detection rate (i.e., the frequency [count] of independent detections of a species within a distinct time period). An index can be a count of animals or any sign that is expected to vary with population size (Caughley, 1977; O'Brien, 2011).</w:t>
            </w:r>
          </w:p>
        </w:tc>
        <w:tc>
          <w:tcPr>
            <w:tcW w:w="737" w:type="dxa"/>
            <w:tcMar>
              <w:left w:w="0" w:type="dxa"/>
              <w:right w:w="0" w:type="dxa"/>
            </w:tcMar>
          </w:tcPr>
          <w:p w14:paraId="2B1FF80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47ADE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8AF7E9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F99989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280AC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mods_relative_abundance</w:t>
            </w:r>
          </w:p>
        </w:tc>
      </w:tr>
      <w:tr w:rsidR="0077791D" w:rsidRPr="005010CD" w14:paraId="6F90741B" w14:textId="77777777" w:rsidTr="005010CD">
        <w:trPr>
          <w:trHeight w:val="20"/>
        </w:trPr>
        <w:tc>
          <w:tcPr>
            <w:tcW w:w="2608" w:type="dxa"/>
            <w:tcMar>
              <w:left w:w="0" w:type="dxa"/>
              <w:right w:w="0" w:type="dxa"/>
            </w:tcMar>
          </w:tcPr>
          <w:p w14:paraId="01F6DB8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8" w:name="mods_royle_nichols"/>
            <w:r w:rsidRPr="005010CD">
              <w:rPr>
                <w:rFonts w:ascii="Arial" w:hAnsi="Arial" w:cs="Arial"/>
                <w:bCs/>
                <w:sz w:val="20"/>
                <w:szCs w:val="20"/>
              </w:rPr>
              <w:t>Royle-Nichols model</w:t>
            </w:r>
            <w:bookmarkEnd w:id="158"/>
            <w:r w:rsidRPr="005010CD">
              <w:rPr>
                <w:rFonts w:ascii="Arial" w:hAnsi="Arial" w:cs="Arial"/>
                <w:bCs/>
                <w:sz w:val="20"/>
                <w:szCs w:val="20"/>
              </w:rPr>
              <w:t xml:space="preserve"> (Royle &amp; Nichols, 2003; MacKenzie et al., 2006)</w:t>
            </w:r>
          </w:p>
        </w:tc>
        <w:tc>
          <w:tcPr>
            <w:tcW w:w="8561" w:type="dxa"/>
            <w:shd w:val="clear" w:color="auto" w:fill="auto"/>
            <w:tcMar>
              <w:left w:w="0" w:type="dxa"/>
              <w:right w:w="0" w:type="dxa"/>
            </w:tcMar>
            <w:hideMark/>
          </w:tcPr>
          <w:p w14:paraId="7650F7C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population abundance or density, which assumes that individuals are counted only once per sampling occasion (Royle, 2004), but that does not require all individuals to be marked. Royle-Nichols models are a type of site-structured model (i.e., that "treat each camera as though it samples... [a] distinct population within a larger meta-population" [Clarke et al., 2023]).</w:t>
            </w:r>
          </w:p>
        </w:tc>
        <w:tc>
          <w:tcPr>
            <w:tcW w:w="737" w:type="dxa"/>
            <w:tcMar>
              <w:left w:w="0" w:type="dxa"/>
              <w:right w:w="0" w:type="dxa"/>
            </w:tcMar>
          </w:tcPr>
          <w:p w14:paraId="1B3F55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7D06FF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2633A4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3BFABC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B2EDAE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mods_royle_nichols</w:t>
            </w:r>
          </w:p>
        </w:tc>
      </w:tr>
      <w:tr w:rsidR="0077791D" w:rsidRPr="005010CD" w14:paraId="7C0A007E" w14:textId="77777777" w:rsidTr="005010CD">
        <w:trPr>
          <w:trHeight w:val="20"/>
        </w:trPr>
        <w:tc>
          <w:tcPr>
            <w:tcW w:w="2608" w:type="dxa"/>
            <w:tcMar>
              <w:left w:w="0" w:type="dxa"/>
              <w:right w:w="0" w:type="dxa"/>
            </w:tcMar>
          </w:tcPr>
          <w:p w14:paraId="13C325C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59" w:name="sample_station"/>
            <w:r w:rsidRPr="005010CD">
              <w:rPr>
                <w:rFonts w:ascii="Arial" w:hAnsi="Arial" w:cs="Arial"/>
                <w:bCs/>
                <w:sz w:val="20"/>
                <w:szCs w:val="20"/>
              </w:rPr>
              <w:t>Sample station</w:t>
            </w:r>
            <w:bookmarkEnd w:id="159"/>
          </w:p>
        </w:tc>
        <w:tc>
          <w:tcPr>
            <w:tcW w:w="8561" w:type="dxa"/>
            <w:shd w:val="clear" w:color="auto" w:fill="auto"/>
            <w:tcMar>
              <w:left w:w="0" w:type="dxa"/>
              <w:right w:w="0" w:type="dxa"/>
            </w:tcMar>
            <w:hideMark/>
          </w:tcPr>
          <w:p w14:paraId="408BE6A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grouping of two or more non-independent camera locations, such as when cameras are clustered or paired (recorded as "Sample Station Name").</w:t>
            </w:r>
          </w:p>
        </w:tc>
        <w:tc>
          <w:tcPr>
            <w:tcW w:w="737" w:type="dxa"/>
            <w:tcMar>
              <w:left w:w="0" w:type="dxa"/>
              <w:right w:w="0" w:type="dxa"/>
            </w:tcMar>
          </w:tcPr>
          <w:p w14:paraId="521B8AF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5AE6BA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F65150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3E37C5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25D9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sample_station</w:t>
            </w:r>
          </w:p>
        </w:tc>
      </w:tr>
      <w:tr w:rsidR="0077791D" w:rsidRPr="005010CD" w14:paraId="507764E2" w14:textId="77777777" w:rsidTr="005010CD">
        <w:trPr>
          <w:trHeight w:val="20"/>
        </w:trPr>
        <w:tc>
          <w:tcPr>
            <w:tcW w:w="2608" w:type="dxa"/>
            <w:tcMar>
              <w:left w:w="0" w:type="dxa"/>
              <w:right w:w="0" w:type="dxa"/>
            </w:tcMar>
          </w:tcPr>
          <w:p w14:paraId="26C1DDD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0" w:name="baitlure_scent_lure"/>
            <w:r w:rsidRPr="005010CD">
              <w:rPr>
                <w:rFonts w:ascii="Arial" w:hAnsi="Arial" w:cs="Arial"/>
                <w:bCs/>
                <w:sz w:val="20"/>
                <w:szCs w:val="20"/>
              </w:rPr>
              <w:t>Scent lure</w:t>
            </w:r>
            <w:bookmarkEnd w:id="160"/>
          </w:p>
        </w:tc>
        <w:tc>
          <w:tcPr>
            <w:tcW w:w="8561" w:type="dxa"/>
            <w:shd w:val="clear" w:color="auto" w:fill="auto"/>
            <w:tcMar>
              <w:left w:w="0" w:type="dxa"/>
              <w:right w:w="0" w:type="dxa"/>
            </w:tcMar>
            <w:hideMark/>
          </w:tcPr>
          <w:p w14:paraId="7668EC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material that draws animals closer via their sense of smell (Schlexer, 2008).</w:t>
            </w:r>
          </w:p>
        </w:tc>
        <w:tc>
          <w:tcPr>
            <w:tcW w:w="737" w:type="dxa"/>
            <w:tcMar>
              <w:left w:w="0" w:type="dxa"/>
              <w:right w:w="0" w:type="dxa"/>
            </w:tcMar>
          </w:tcPr>
          <w:p w14:paraId="3249CC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42ABA7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640DC4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14E356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6291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baitlure_scent_lure</w:t>
            </w:r>
          </w:p>
        </w:tc>
      </w:tr>
      <w:tr w:rsidR="0077791D" w:rsidRPr="005010CD" w14:paraId="6172791D" w14:textId="77777777" w:rsidTr="005010CD">
        <w:trPr>
          <w:trHeight w:val="20"/>
        </w:trPr>
        <w:tc>
          <w:tcPr>
            <w:tcW w:w="2608" w:type="dxa"/>
            <w:tcMar>
              <w:left w:w="0" w:type="dxa"/>
              <w:right w:w="0" w:type="dxa"/>
            </w:tcMar>
          </w:tcPr>
          <w:p w14:paraId="0F66051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1" w:name="sequence"/>
            <w:r w:rsidRPr="005010CD">
              <w:rPr>
                <w:rFonts w:ascii="Arial" w:hAnsi="Arial" w:cs="Arial"/>
                <w:bCs/>
                <w:sz w:val="20"/>
                <w:szCs w:val="20"/>
              </w:rPr>
              <w:t>Sequence</w:t>
            </w:r>
            <w:bookmarkEnd w:id="161"/>
          </w:p>
        </w:tc>
        <w:tc>
          <w:tcPr>
            <w:tcW w:w="8561" w:type="dxa"/>
            <w:shd w:val="clear" w:color="auto" w:fill="auto"/>
            <w:tcMar>
              <w:left w:w="0" w:type="dxa"/>
              <w:right w:w="0" w:type="dxa"/>
            </w:tcMar>
            <w:hideMark/>
          </w:tcPr>
          <w:p w14:paraId="57DDEA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user-defined group of images or video clips considered as a single "detection event" (recorded as "Sequence Name"); often users choose a certain time threshold (or "inter-detection interval") to define independent "events"; e.g., 30 minutes or 1 hour. The threshold should be recorded in the Survey Design Description).</w:t>
            </w:r>
          </w:p>
        </w:tc>
        <w:tc>
          <w:tcPr>
            <w:tcW w:w="737" w:type="dxa"/>
            <w:tcMar>
              <w:left w:w="0" w:type="dxa"/>
              <w:right w:w="0" w:type="dxa"/>
            </w:tcMar>
          </w:tcPr>
          <w:p w14:paraId="7767912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B38DFC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FEEE33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A90693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12206F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sequence</w:t>
            </w:r>
          </w:p>
        </w:tc>
      </w:tr>
      <w:tr w:rsidR="0077791D" w:rsidRPr="005010CD" w14:paraId="0F37DA94" w14:textId="77777777" w:rsidTr="005010CD">
        <w:trPr>
          <w:trHeight w:val="20"/>
        </w:trPr>
        <w:tc>
          <w:tcPr>
            <w:tcW w:w="2608" w:type="dxa"/>
            <w:tcMar>
              <w:left w:w="0" w:type="dxa"/>
              <w:right w:w="0" w:type="dxa"/>
            </w:tcMar>
          </w:tcPr>
          <w:p w14:paraId="7F9D34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2" w:name="service_retrieval"/>
            <w:r w:rsidRPr="005010CD">
              <w:rPr>
                <w:rFonts w:ascii="Arial" w:hAnsi="Arial" w:cs="Arial"/>
                <w:bCs/>
                <w:sz w:val="20"/>
                <w:szCs w:val="20"/>
              </w:rPr>
              <w:t>Service/Retrieval</w:t>
            </w:r>
            <w:bookmarkEnd w:id="162"/>
          </w:p>
        </w:tc>
        <w:tc>
          <w:tcPr>
            <w:tcW w:w="8561" w:type="dxa"/>
            <w:shd w:val="clear" w:color="auto" w:fill="auto"/>
            <w:tcMar>
              <w:left w:w="0" w:type="dxa"/>
              <w:right w:w="0" w:type="dxa"/>
            </w:tcMar>
            <w:hideMark/>
          </w:tcPr>
          <w:p w14:paraId="4CF928A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service or retrieve a remote camera.</w:t>
            </w:r>
          </w:p>
        </w:tc>
        <w:tc>
          <w:tcPr>
            <w:tcW w:w="737" w:type="dxa"/>
            <w:tcMar>
              <w:left w:w="0" w:type="dxa"/>
              <w:right w:w="0" w:type="dxa"/>
            </w:tcMar>
          </w:tcPr>
          <w:p w14:paraId="0D998DF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6E8543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9F466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20047B8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703935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w:t>
            </w:r>
          </w:p>
        </w:tc>
      </w:tr>
      <w:tr w:rsidR="0077791D" w:rsidRPr="005010CD" w14:paraId="1ABB1F76" w14:textId="77777777" w:rsidTr="005010CD">
        <w:trPr>
          <w:trHeight w:val="20"/>
        </w:trPr>
        <w:tc>
          <w:tcPr>
            <w:tcW w:w="2608" w:type="dxa"/>
            <w:tcMar>
              <w:left w:w="0" w:type="dxa"/>
              <w:right w:w="0" w:type="dxa"/>
            </w:tcMar>
          </w:tcPr>
          <w:p w14:paraId="6CC92A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3" w:name="service_retrieval_metadata"/>
            <w:r w:rsidRPr="005010CD">
              <w:rPr>
                <w:rFonts w:ascii="Arial" w:hAnsi="Arial" w:cs="Arial"/>
                <w:bCs/>
                <w:sz w:val="20"/>
                <w:szCs w:val="20"/>
              </w:rPr>
              <w:t>Service/retrieval metadata</w:t>
            </w:r>
            <w:bookmarkEnd w:id="163"/>
          </w:p>
        </w:tc>
        <w:tc>
          <w:tcPr>
            <w:tcW w:w="8561" w:type="dxa"/>
            <w:shd w:val="clear" w:color="auto" w:fill="auto"/>
            <w:tcMar>
              <w:left w:w="0" w:type="dxa"/>
              <w:right w:w="0" w:type="dxa"/>
            </w:tcMar>
            <w:hideMark/>
          </w:tcPr>
          <w:p w14:paraId="7C639B9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p>
          <w:p w14:paraId="1456011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Refer to Appendix - Table A5 and the Camera Service/Retrieval Field Datasheet.</w:t>
            </w:r>
          </w:p>
        </w:tc>
        <w:tc>
          <w:tcPr>
            <w:tcW w:w="737" w:type="dxa"/>
            <w:tcMar>
              <w:left w:w="0" w:type="dxa"/>
              <w:right w:w="0" w:type="dxa"/>
            </w:tcMar>
          </w:tcPr>
          <w:p w14:paraId="4274E9E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A3F451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84AB0A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46848C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FBC6D5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service_retrieval_metadata</w:t>
            </w:r>
          </w:p>
        </w:tc>
      </w:tr>
      <w:tr w:rsidR="0077791D" w:rsidRPr="005010CD" w14:paraId="66403D16" w14:textId="77777777" w:rsidTr="005010CD">
        <w:trPr>
          <w:trHeight w:val="20"/>
        </w:trPr>
        <w:tc>
          <w:tcPr>
            <w:tcW w:w="2608" w:type="dxa"/>
            <w:tcMar>
              <w:left w:w="0" w:type="dxa"/>
              <w:right w:w="0" w:type="dxa"/>
            </w:tcMar>
          </w:tcPr>
          <w:p w14:paraId="17B2B39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4" w:name="service_retrieval_visit"/>
            <w:r w:rsidRPr="005010CD">
              <w:rPr>
                <w:rFonts w:ascii="Arial" w:hAnsi="Arial" w:cs="Arial"/>
                <w:bCs/>
                <w:sz w:val="20"/>
                <w:szCs w:val="20"/>
              </w:rPr>
              <w:t>Service/Retrieval visit</w:t>
            </w:r>
            <w:bookmarkEnd w:id="164"/>
          </w:p>
        </w:tc>
        <w:tc>
          <w:tcPr>
            <w:tcW w:w="8561" w:type="dxa"/>
            <w:shd w:val="clear" w:color="auto" w:fill="auto"/>
            <w:tcMar>
              <w:left w:w="0" w:type="dxa"/>
              <w:right w:w="0" w:type="dxa"/>
            </w:tcMar>
            <w:hideMark/>
          </w:tcPr>
          <w:p w14:paraId="3DA01A1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service or retrieve a remote camera.</w:t>
            </w:r>
          </w:p>
        </w:tc>
        <w:tc>
          <w:tcPr>
            <w:tcW w:w="737" w:type="dxa"/>
            <w:tcMar>
              <w:left w:w="0" w:type="dxa"/>
              <w:right w:w="0" w:type="dxa"/>
            </w:tcMar>
          </w:tcPr>
          <w:p w14:paraId="4214EE3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802BCD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C138BA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4E14FB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2BB4B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service_retrieval_visit</w:t>
            </w:r>
          </w:p>
        </w:tc>
      </w:tr>
      <w:tr w:rsidR="0077791D" w:rsidRPr="005010CD" w14:paraId="40D8D614" w14:textId="77777777" w:rsidTr="005010CD">
        <w:trPr>
          <w:trHeight w:val="20"/>
        </w:trPr>
        <w:tc>
          <w:tcPr>
            <w:tcW w:w="2608" w:type="dxa"/>
            <w:tcMar>
              <w:left w:w="0" w:type="dxa"/>
              <w:right w:w="0" w:type="dxa"/>
            </w:tcMar>
          </w:tcPr>
          <w:p w14:paraId="49746E3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5" w:name="mods_ste"/>
            <w:r w:rsidRPr="005010CD">
              <w:rPr>
                <w:rFonts w:ascii="Arial" w:hAnsi="Arial" w:cs="Arial"/>
                <w:bCs/>
                <w:sz w:val="20"/>
                <w:szCs w:val="20"/>
              </w:rPr>
              <w:t xml:space="preserve">Space-to-event (STE) model </w:t>
            </w:r>
            <w:bookmarkEnd w:id="165"/>
            <w:r w:rsidRPr="005010CD">
              <w:rPr>
                <w:rFonts w:ascii="Arial" w:hAnsi="Arial" w:cs="Arial"/>
                <w:bCs/>
                <w:sz w:val="20"/>
                <w:szCs w:val="20"/>
              </w:rPr>
              <w:t>(Moeller et al., 2018)</w:t>
            </w:r>
          </w:p>
        </w:tc>
        <w:tc>
          <w:tcPr>
            <w:tcW w:w="8561" w:type="dxa"/>
            <w:shd w:val="clear" w:color="auto" w:fill="auto"/>
            <w:tcMar>
              <w:left w:w="0" w:type="dxa"/>
              <w:right w:w="0" w:type="dxa"/>
            </w:tcMar>
            <w:hideMark/>
          </w:tcPr>
          <w:p w14:paraId="12B593D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abundance or density that accounts for variable detection probability through the use of time-lapse images and is unaffected by animal movement rates (collapses sampling intervals to an instant in time, and thus estimates are unaffected by animal movement rates) (Moeller et al., 2018).</w:t>
            </w:r>
          </w:p>
        </w:tc>
        <w:tc>
          <w:tcPr>
            <w:tcW w:w="737" w:type="dxa"/>
            <w:tcMar>
              <w:left w:w="0" w:type="dxa"/>
              <w:right w:w="0" w:type="dxa"/>
            </w:tcMar>
          </w:tcPr>
          <w:p w14:paraId="5AF67B9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CF06F2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EE50B7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3F5244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7D880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mods_ste</w:t>
            </w:r>
          </w:p>
        </w:tc>
      </w:tr>
      <w:tr w:rsidR="0077791D" w:rsidRPr="005010CD" w14:paraId="36173B4B" w14:textId="77777777" w:rsidTr="005010CD">
        <w:trPr>
          <w:trHeight w:val="20"/>
        </w:trPr>
        <w:tc>
          <w:tcPr>
            <w:tcW w:w="2608" w:type="dxa"/>
            <w:tcMar>
              <w:left w:w="0" w:type="dxa"/>
              <w:right w:w="0" w:type="dxa"/>
            </w:tcMar>
          </w:tcPr>
          <w:p w14:paraId="59998D1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6" w:name="spatial_autocorrelation"/>
            <w:r w:rsidRPr="005010CD">
              <w:rPr>
                <w:rFonts w:ascii="Arial" w:hAnsi="Arial" w:cs="Arial"/>
                <w:bCs/>
                <w:sz w:val="20"/>
                <w:szCs w:val="20"/>
              </w:rPr>
              <w:t>Spatial autocorrelation</w:t>
            </w:r>
            <w:bookmarkEnd w:id="166"/>
          </w:p>
        </w:tc>
        <w:tc>
          <w:tcPr>
            <w:tcW w:w="8561" w:type="dxa"/>
            <w:shd w:val="clear" w:color="auto" w:fill="auto"/>
            <w:tcMar>
              <w:left w:w="0" w:type="dxa"/>
              <w:right w:w="0" w:type="dxa"/>
            </w:tcMar>
            <w:hideMark/>
          </w:tcPr>
          <w:p w14:paraId="72C589C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tendency for locations that are closer together to be more similar.</w:t>
            </w:r>
          </w:p>
        </w:tc>
        <w:tc>
          <w:tcPr>
            <w:tcW w:w="737" w:type="dxa"/>
            <w:tcMar>
              <w:left w:w="0" w:type="dxa"/>
              <w:right w:w="0" w:type="dxa"/>
            </w:tcMar>
          </w:tcPr>
          <w:p w14:paraId="1F44B2B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9894C0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336AD2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39E116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20F756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spatial_autocorrelation</w:t>
            </w:r>
          </w:p>
        </w:tc>
      </w:tr>
      <w:tr w:rsidR="0077791D" w:rsidRPr="005010CD" w14:paraId="4039F1AD" w14:textId="77777777" w:rsidTr="005010CD">
        <w:trPr>
          <w:trHeight w:val="20"/>
        </w:trPr>
        <w:tc>
          <w:tcPr>
            <w:tcW w:w="2608" w:type="dxa"/>
            <w:tcMar>
              <w:left w:w="0" w:type="dxa"/>
              <w:right w:w="0" w:type="dxa"/>
            </w:tcMar>
          </w:tcPr>
          <w:p w14:paraId="344A8E6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7" w:name="mods_sc"/>
            <w:r w:rsidRPr="005010CD">
              <w:rPr>
                <w:rFonts w:ascii="Arial" w:hAnsi="Arial" w:cs="Arial"/>
                <w:bCs/>
                <w:sz w:val="20"/>
                <w:szCs w:val="20"/>
              </w:rPr>
              <w:t xml:space="preserve">Spatial count (SC) model / Unmarked </w:t>
            </w:r>
            <w:r w:rsidRPr="005010CD">
              <w:rPr>
                <w:rFonts w:ascii="Arial" w:hAnsi="Arial" w:cs="Arial"/>
                <w:bCs/>
                <w:color w:val="000000"/>
                <w:sz w:val="20"/>
                <w:szCs w:val="20"/>
              </w:rPr>
              <w:t xml:space="preserve">spatial </w:t>
            </w:r>
            <w:r w:rsidRPr="005010CD">
              <w:rPr>
                <w:rFonts w:ascii="Arial" w:hAnsi="Arial" w:cs="Arial"/>
                <w:bCs/>
                <w:sz w:val="20"/>
                <w:szCs w:val="20"/>
              </w:rPr>
              <w:t>capture-recapture</w:t>
            </w:r>
            <w:bookmarkEnd w:id="167"/>
            <w:r w:rsidRPr="005010CD">
              <w:rPr>
                <w:rFonts w:ascii="Arial" w:hAnsi="Arial" w:cs="Arial"/>
                <w:bCs/>
                <w:sz w:val="20"/>
                <w:szCs w:val="20"/>
              </w:rPr>
              <w:t xml:space="preserve"> (Chandler &amp; Royle, 2013)</w:t>
            </w:r>
          </w:p>
        </w:tc>
        <w:tc>
          <w:tcPr>
            <w:tcW w:w="8561" w:type="dxa"/>
            <w:shd w:val="clear" w:color="auto" w:fill="auto"/>
            <w:tcMar>
              <w:left w:w="0" w:type="dxa"/>
              <w:right w:w="0" w:type="dxa"/>
            </w:tcMar>
            <w:hideMark/>
          </w:tcPr>
          <w:p w14:paraId="2B45DD4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 xml:space="preserve">A method used to estimate the density of unmarked populations; similar to SECR (Borchers &amp; Efford, 2008; Efford, 2004; Royle &amp; Young, 2008; Royle et al., 2009); however, SC models account for individuals' unknown identities using the spatial pattern of detections (Chandler &amp; </w:t>
            </w:r>
            <w:r w:rsidRPr="005010CD">
              <w:rPr>
                <w:rFonts w:ascii="Arial" w:eastAsia="Times New Roman" w:hAnsi="Arial" w:cs="Arial"/>
                <w:color w:val="000000"/>
                <w:kern w:val="0"/>
                <w:sz w:val="20"/>
                <w:szCs w:val="20"/>
                <w:lang w:eastAsia="en-CA"/>
                <w14:ligatures w14:val="none"/>
              </w:rPr>
              <w:lastRenderedPageBreak/>
              <w:t>Royle, 2013; Sun et al., 2022). SC uses trap-specific counts to estimate the location and number of activity centres to estimate density.</w:t>
            </w:r>
          </w:p>
        </w:tc>
        <w:tc>
          <w:tcPr>
            <w:tcW w:w="737" w:type="dxa"/>
            <w:tcMar>
              <w:left w:w="0" w:type="dxa"/>
              <w:right w:w="0" w:type="dxa"/>
            </w:tcMar>
          </w:tcPr>
          <w:p w14:paraId="3247FC0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E9BD08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A9C029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E1D41F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6379518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mods_sc</w:t>
            </w:r>
          </w:p>
        </w:tc>
      </w:tr>
      <w:tr w:rsidR="0077791D" w:rsidRPr="005010CD" w14:paraId="5AC96DEB" w14:textId="77777777" w:rsidTr="005010CD">
        <w:trPr>
          <w:trHeight w:val="20"/>
        </w:trPr>
        <w:tc>
          <w:tcPr>
            <w:tcW w:w="2608" w:type="dxa"/>
            <w:tcMar>
              <w:left w:w="0" w:type="dxa"/>
              <w:right w:w="0" w:type="dxa"/>
            </w:tcMar>
          </w:tcPr>
          <w:p w14:paraId="09F94BD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8" w:name="mods_smr"/>
            <w:r w:rsidRPr="005010CD">
              <w:rPr>
                <w:rFonts w:ascii="Arial" w:hAnsi="Arial" w:cs="Arial"/>
                <w:bCs/>
                <w:sz w:val="20"/>
                <w:szCs w:val="20"/>
              </w:rPr>
              <w:t xml:space="preserve">Spatial mark-resight (SMR) </w:t>
            </w:r>
            <w:bookmarkEnd w:id="168"/>
            <w:r w:rsidRPr="005010CD">
              <w:rPr>
                <w:rFonts w:ascii="Arial" w:hAnsi="Arial" w:cs="Arial"/>
                <w:bCs/>
                <w:sz w:val="20"/>
                <w:szCs w:val="20"/>
              </w:rPr>
              <w:t>(Chandler &amp; Royle, 2013; Sollmann et al., 2013a, 2013b)</w:t>
            </w:r>
          </w:p>
        </w:tc>
        <w:tc>
          <w:tcPr>
            <w:tcW w:w="8561" w:type="dxa"/>
            <w:shd w:val="clear" w:color="auto" w:fill="auto"/>
            <w:tcMar>
              <w:left w:w="0" w:type="dxa"/>
              <w:right w:w="0" w:type="dxa"/>
            </w:tcMar>
            <w:hideMark/>
          </w:tcPr>
          <w:p w14:paraId="3BDE863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"partially marked populations by combining... [detection] histories of marked [individuals] and counts of unmarked [individuals]" (Doran-Myers, 2018) over several occasions (Sollman et al., 2013a; Rich et al., 2014; Whittington et al., 2018). SMR models can be implemented using different statistical frameworks, including Bayesian estimation (Royle and Young, 2008; Morin et al., 2022).</w:t>
            </w:r>
          </w:p>
        </w:tc>
        <w:tc>
          <w:tcPr>
            <w:tcW w:w="737" w:type="dxa"/>
            <w:tcMar>
              <w:left w:w="0" w:type="dxa"/>
              <w:right w:w="0" w:type="dxa"/>
            </w:tcMar>
          </w:tcPr>
          <w:p w14:paraId="62CEC38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13078C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2B951BA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2523DC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818643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mods_smr</w:t>
            </w:r>
          </w:p>
        </w:tc>
      </w:tr>
      <w:tr w:rsidR="0077791D" w:rsidRPr="005010CD" w14:paraId="73A54024" w14:textId="77777777" w:rsidTr="005010CD">
        <w:trPr>
          <w:trHeight w:val="20"/>
        </w:trPr>
        <w:tc>
          <w:tcPr>
            <w:tcW w:w="2608" w:type="dxa"/>
            <w:tcMar>
              <w:left w:w="0" w:type="dxa"/>
              <w:right w:w="0" w:type="dxa"/>
            </w:tcMar>
          </w:tcPr>
          <w:p w14:paraId="7C8AA56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69" w:name="mods_2flankspim"/>
            <w:r w:rsidRPr="005010CD">
              <w:rPr>
                <w:rFonts w:ascii="Arial" w:hAnsi="Arial" w:cs="Arial"/>
                <w:bCs/>
                <w:sz w:val="20"/>
                <w:szCs w:val="20"/>
              </w:rPr>
              <w:t xml:space="preserve">Spatial partial identity model (2-flank SPIM) </w:t>
            </w:r>
            <w:bookmarkEnd w:id="169"/>
            <w:r w:rsidRPr="005010CD">
              <w:rPr>
                <w:rFonts w:ascii="Arial" w:hAnsi="Arial" w:cs="Arial"/>
                <w:bCs/>
                <w:sz w:val="20"/>
                <w:szCs w:val="20"/>
              </w:rPr>
              <w:t>(Augustine et al., 2018)</w:t>
            </w:r>
          </w:p>
        </w:tc>
        <w:tc>
          <w:tcPr>
            <w:tcW w:w="8561" w:type="dxa"/>
            <w:shd w:val="clear" w:color="auto" w:fill="auto"/>
            <w:tcMar>
              <w:left w:w="0" w:type="dxa"/>
              <w:right w:w="0" w:type="dxa"/>
            </w:tcMar>
            <w:hideMark/>
          </w:tcPr>
          <w:p w14:paraId="6DF8B39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the density of partially marked populations in which the "spatial locations of where partial identity samples are captured to probabilistically resolve their complete identities" (Augustine et al., 2018). Paired sampling design is commonly used to capture both the right and left flanks of an animal to resolve individual identities (Augustine et al., 2018). 2-flank SPIM is an extension of the SCR model (Borchers &amp; Efford, 2008; Efford, 2004; Royle &amp; Young, 2008; Royle et al., 2009).</w:t>
            </w:r>
          </w:p>
        </w:tc>
        <w:tc>
          <w:tcPr>
            <w:tcW w:w="737" w:type="dxa"/>
            <w:tcMar>
              <w:left w:w="0" w:type="dxa"/>
              <w:right w:w="0" w:type="dxa"/>
            </w:tcMar>
          </w:tcPr>
          <w:p w14:paraId="790D966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95071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E1EDAE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0C0612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F5BE67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mods_2flankspim</w:t>
            </w:r>
          </w:p>
        </w:tc>
      </w:tr>
      <w:tr w:rsidR="0077791D" w:rsidRPr="005010CD" w14:paraId="5FB7CA7B" w14:textId="77777777" w:rsidTr="005010CD">
        <w:trPr>
          <w:trHeight w:val="20"/>
        </w:trPr>
        <w:tc>
          <w:tcPr>
            <w:tcW w:w="2608" w:type="dxa"/>
            <w:tcMar>
              <w:left w:w="0" w:type="dxa"/>
              <w:right w:w="0" w:type="dxa"/>
            </w:tcMar>
          </w:tcPr>
          <w:p w14:paraId="259A87E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0" w:name="mods_scr_secr"/>
            <w:r w:rsidRPr="005010CD">
              <w:rPr>
                <w:rFonts w:ascii="Arial" w:hAnsi="Arial" w:cs="Arial"/>
                <w:bCs/>
                <w:sz w:val="20"/>
                <w:szCs w:val="20"/>
              </w:rPr>
              <w:t xml:space="preserve">Spatially explicit capture-recapture (SECR) </w:t>
            </w:r>
            <w:r w:rsidRPr="005010CD">
              <w:rPr>
                <w:rFonts w:ascii="Arial" w:hAnsi="Arial" w:cs="Arial"/>
                <w:bCs/>
                <w:color w:val="000000"/>
                <w:sz w:val="20"/>
                <w:szCs w:val="20"/>
              </w:rPr>
              <w:t>/ Spatial capture-recapture (SCR)</w:t>
            </w:r>
            <w:bookmarkEnd w:id="170"/>
            <w:r w:rsidRPr="005010CD">
              <w:rPr>
                <w:rFonts w:ascii="Arial" w:hAnsi="Arial" w:cs="Arial"/>
                <w:bCs/>
                <w:sz w:val="20"/>
                <w:szCs w:val="20"/>
              </w:rPr>
              <w:t xml:space="preserve"> (Borchers &amp; Efford, 2008; Efford, 2004; Royle &amp; Young, 2008; Royle et al., 2009)</w:t>
            </w:r>
          </w:p>
        </w:tc>
        <w:tc>
          <w:tcPr>
            <w:tcW w:w="8561" w:type="dxa"/>
            <w:shd w:val="clear" w:color="auto" w:fill="auto"/>
            <w:tcMar>
              <w:left w:w="0" w:type="dxa"/>
              <w:right w:w="0" w:type="dxa"/>
            </w:tcMar>
            <w:hideMark/>
          </w:tcPr>
          <w:p w14:paraId="345CBF9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SECR (or SCR) method is used to estimate the density of marked populations; an extension of traditional capture-recapture (CR; Karanth, 1995; Karanth &amp; Nichols, 1998) models (Karanth, 1995; Karanth &amp; Nichols, 1998) that explicitly accounts for camera location and animal movement (Burgar et al., 2018). SECR models use spatially referenced individual capture histories to infer where animals' home range centres are, assuming that detection probability decreases with increasing distance between cameras and home range centres (Clarke et al., 2023). SECR models can be implemented using different statistical frameworks, including Bayesian estimation (Royle and Young, 2008; Morin et al., 2022).</w:t>
            </w:r>
          </w:p>
        </w:tc>
        <w:tc>
          <w:tcPr>
            <w:tcW w:w="737" w:type="dxa"/>
            <w:tcMar>
              <w:left w:w="0" w:type="dxa"/>
              <w:right w:w="0" w:type="dxa"/>
            </w:tcMar>
          </w:tcPr>
          <w:p w14:paraId="652F352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F16506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617BE0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07E23CB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D3FB2B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mods_scr_secr</w:t>
            </w:r>
          </w:p>
        </w:tc>
      </w:tr>
      <w:tr w:rsidR="0077791D" w:rsidRPr="005010CD" w14:paraId="3EBEC817" w14:textId="77777777" w:rsidTr="005010CD">
        <w:trPr>
          <w:trHeight w:val="20"/>
        </w:trPr>
        <w:tc>
          <w:tcPr>
            <w:tcW w:w="2608" w:type="dxa"/>
            <w:tcMar>
              <w:left w:w="0" w:type="dxa"/>
              <w:right w:w="0" w:type="dxa"/>
            </w:tcMar>
          </w:tcPr>
          <w:p w14:paraId="28DFACC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1" w:name="state_variable"/>
            <w:r w:rsidRPr="005010CD">
              <w:rPr>
                <w:rFonts w:ascii="Arial" w:hAnsi="Arial" w:cs="Arial"/>
                <w:bCs/>
                <w:sz w:val="20"/>
                <w:szCs w:val="20"/>
              </w:rPr>
              <w:t>State variable</w:t>
            </w:r>
            <w:bookmarkEnd w:id="171"/>
          </w:p>
        </w:tc>
        <w:tc>
          <w:tcPr>
            <w:tcW w:w="8561" w:type="dxa"/>
            <w:shd w:val="clear" w:color="auto" w:fill="auto"/>
            <w:tcMar>
              <w:left w:w="0" w:type="dxa"/>
              <w:right w:w="0" w:type="dxa"/>
            </w:tcMar>
            <w:hideMark/>
          </w:tcPr>
          <w:p w14:paraId="27F3E47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formal measure that summarizes the state of a community or population at a particular time (Wearn &amp; Glover-Kapfer, 2017), e.g., species richness or population abundance.</w:t>
            </w:r>
          </w:p>
        </w:tc>
        <w:tc>
          <w:tcPr>
            <w:tcW w:w="737" w:type="dxa"/>
            <w:tcMar>
              <w:left w:w="0" w:type="dxa"/>
              <w:right w:w="0" w:type="dxa"/>
            </w:tcMar>
          </w:tcPr>
          <w:p w14:paraId="5290C6C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727A64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723AD2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EB7124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04413F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state_variable</w:t>
            </w:r>
          </w:p>
        </w:tc>
      </w:tr>
      <w:tr w:rsidR="0077791D" w:rsidRPr="005010CD" w14:paraId="57AFC4BE" w14:textId="77777777" w:rsidTr="005010CD">
        <w:trPr>
          <w:trHeight w:val="20"/>
        </w:trPr>
        <w:tc>
          <w:tcPr>
            <w:tcW w:w="2608" w:type="dxa"/>
            <w:tcMar>
              <w:left w:w="0" w:type="dxa"/>
              <w:right w:w="0" w:type="dxa"/>
            </w:tcMar>
          </w:tcPr>
          <w:p w14:paraId="380F00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2" w:name="sampledesign_stratified"/>
            <w:r w:rsidRPr="005010CD">
              <w:rPr>
                <w:rFonts w:ascii="Arial" w:hAnsi="Arial" w:cs="Arial"/>
                <w:bCs/>
                <w:sz w:val="20"/>
                <w:szCs w:val="20"/>
              </w:rPr>
              <w:t>Stratified design</w:t>
            </w:r>
            <w:bookmarkEnd w:id="172"/>
          </w:p>
        </w:tc>
        <w:tc>
          <w:tcPr>
            <w:tcW w:w="8561" w:type="dxa"/>
            <w:shd w:val="clear" w:color="auto" w:fill="auto"/>
            <w:tcMar>
              <w:left w:w="0" w:type="dxa"/>
              <w:right w:w="0" w:type="dxa"/>
            </w:tcMar>
            <w:hideMark/>
          </w:tcPr>
          <w:p w14:paraId="32981E5E"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of interest is divided into smaller strata (e.g., habitat type, disturbance levels), and cameras are placed within each stratum (e.g., 15%, 35% and 50% of sites within high, medium, and low disturbance strata).</w:t>
            </w:r>
          </w:p>
        </w:tc>
        <w:tc>
          <w:tcPr>
            <w:tcW w:w="737" w:type="dxa"/>
            <w:tcMar>
              <w:left w:w="0" w:type="dxa"/>
              <w:right w:w="0" w:type="dxa"/>
            </w:tcMar>
          </w:tcPr>
          <w:p w14:paraId="10D1DBF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DF1123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45570C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CD421C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1201AC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sampledesign_stratified</w:t>
            </w:r>
          </w:p>
        </w:tc>
      </w:tr>
      <w:tr w:rsidR="0077791D" w:rsidRPr="005010CD" w14:paraId="42C25A5E" w14:textId="77777777" w:rsidTr="005010CD">
        <w:trPr>
          <w:trHeight w:val="20"/>
        </w:trPr>
        <w:tc>
          <w:tcPr>
            <w:tcW w:w="2608" w:type="dxa"/>
            <w:tcMar>
              <w:left w:w="0" w:type="dxa"/>
              <w:right w:w="0" w:type="dxa"/>
            </w:tcMar>
          </w:tcPr>
          <w:p w14:paraId="0D1B8A5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3" w:name="sampledesign_stratified_random"/>
            <w:r w:rsidRPr="005010CD">
              <w:rPr>
                <w:rFonts w:ascii="Arial" w:hAnsi="Arial" w:cs="Arial"/>
                <w:bCs/>
                <w:sz w:val="20"/>
                <w:szCs w:val="20"/>
              </w:rPr>
              <w:t xml:space="preserve">Stratified random design </w:t>
            </w:r>
            <w:bookmarkEnd w:id="173"/>
          </w:p>
        </w:tc>
        <w:tc>
          <w:tcPr>
            <w:tcW w:w="8561" w:type="dxa"/>
            <w:shd w:val="clear" w:color="auto" w:fill="auto"/>
            <w:tcMar>
              <w:left w:w="0" w:type="dxa"/>
              <w:right w:w="0" w:type="dxa"/>
            </w:tcMar>
            <w:hideMark/>
          </w:tcPr>
          <w:p w14:paraId="7495D80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of interest is divided into smaller strata (e.g., habitat type, disturbance levels), and then a proportional random sample of sites is selected within each stratum (e.g., 15%, 35% and 50% of sites within high, medium and low disturbance strata).</w:t>
            </w:r>
          </w:p>
        </w:tc>
        <w:tc>
          <w:tcPr>
            <w:tcW w:w="737" w:type="dxa"/>
            <w:tcMar>
              <w:left w:w="0" w:type="dxa"/>
              <w:right w:w="0" w:type="dxa"/>
            </w:tcMar>
          </w:tcPr>
          <w:p w14:paraId="338CA05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4F0EF5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A19E6F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EBE8B3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EEE9B2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sampledesign_stratified_random</w:t>
            </w:r>
          </w:p>
        </w:tc>
      </w:tr>
      <w:tr w:rsidR="0077791D" w:rsidRPr="005010CD" w14:paraId="642DB84F" w14:textId="77777777" w:rsidTr="005010CD">
        <w:trPr>
          <w:trHeight w:val="20"/>
        </w:trPr>
        <w:tc>
          <w:tcPr>
            <w:tcW w:w="2608" w:type="dxa"/>
            <w:tcMar>
              <w:left w:w="0" w:type="dxa"/>
              <w:right w:w="0" w:type="dxa"/>
            </w:tcMar>
          </w:tcPr>
          <w:p w14:paraId="35119B0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4" w:name="study_area"/>
            <w:r w:rsidRPr="005010CD">
              <w:rPr>
                <w:rFonts w:ascii="Arial" w:hAnsi="Arial" w:cs="Arial"/>
                <w:sz w:val="20"/>
                <w:szCs w:val="20"/>
              </w:rPr>
              <w:t>Study area</w:t>
            </w:r>
            <w:bookmarkEnd w:id="174"/>
          </w:p>
        </w:tc>
        <w:tc>
          <w:tcPr>
            <w:tcW w:w="8561" w:type="dxa"/>
            <w:shd w:val="clear" w:color="auto" w:fill="auto"/>
            <w:tcMar>
              <w:left w:w="0" w:type="dxa"/>
              <w:right w:w="0" w:type="dxa"/>
            </w:tcMar>
            <w:hideMark/>
          </w:tcPr>
          <w:p w14:paraId="7F74E49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research, inventory or monitoring area (spatial boundary) within a project (there may be multiple study areas within a single project) (recorded as "Study Area Name").</w:t>
            </w:r>
          </w:p>
        </w:tc>
        <w:tc>
          <w:tcPr>
            <w:tcW w:w="737" w:type="dxa"/>
            <w:tcMar>
              <w:left w:w="0" w:type="dxa"/>
              <w:right w:w="0" w:type="dxa"/>
            </w:tcMar>
          </w:tcPr>
          <w:p w14:paraId="42730D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2E0EAA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19981BE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B7469E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C109B9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study_area</w:t>
            </w:r>
          </w:p>
        </w:tc>
      </w:tr>
      <w:tr w:rsidR="0077791D" w:rsidRPr="005010CD" w14:paraId="29B68C46" w14:textId="77777777" w:rsidTr="005010CD">
        <w:trPr>
          <w:trHeight w:val="20"/>
        </w:trPr>
        <w:tc>
          <w:tcPr>
            <w:tcW w:w="2608" w:type="dxa"/>
            <w:tcMar>
              <w:left w:w="0" w:type="dxa"/>
              <w:right w:w="0" w:type="dxa"/>
            </w:tcMar>
          </w:tcPr>
          <w:p w14:paraId="4904A15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5" w:name="survey"/>
            <w:r w:rsidRPr="005010CD">
              <w:rPr>
                <w:rFonts w:ascii="Arial" w:hAnsi="Arial" w:cs="Arial"/>
                <w:bCs/>
                <w:sz w:val="20"/>
                <w:szCs w:val="20"/>
              </w:rPr>
              <w:t>Survey</w:t>
            </w:r>
            <w:bookmarkEnd w:id="175"/>
          </w:p>
        </w:tc>
        <w:tc>
          <w:tcPr>
            <w:tcW w:w="8561" w:type="dxa"/>
            <w:shd w:val="clear" w:color="auto" w:fill="auto"/>
            <w:tcMar>
              <w:left w:w="0" w:type="dxa"/>
              <w:right w:w="0" w:type="dxa"/>
            </w:tcMar>
            <w:hideMark/>
          </w:tcPr>
          <w:p w14:paraId="51AE5CF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unique deployment period (temporal extent) within a project (recorded as "Survey Name").</w:t>
            </w:r>
          </w:p>
        </w:tc>
        <w:tc>
          <w:tcPr>
            <w:tcW w:w="737" w:type="dxa"/>
            <w:tcMar>
              <w:left w:w="0" w:type="dxa"/>
              <w:right w:w="0" w:type="dxa"/>
            </w:tcMar>
          </w:tcPr>
          <w:p w14:paraId="29328D0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359696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82DC4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ED836C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7BAF0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survey</w:t>
            </w:r>
          </w:p>
        </w:tc>
      </w:tr>
      <w:tr w:rsidR="0077791D" w:rsidRPr="005010CD" w14:paraId="146AE512" w14:textId="77777777" w:rsidTr="005010CD">
        <w:trPr>
          <w:trHeight w:val="20"/>
        </w:trPr>
        <w:tc>
          <w:tcPr>
            <w:tcW w:w="2608" w:type="dxa"/>
            <w:tcMar>
              <w:left w:w="0" w:type="dxa"/>
              <w:right w:w="0" w:type="dxa"/>
            </w:tcMar>
          </w:tcPr>
          <w:p w14:paraId="5B30324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6" w:name="sampledesign_systematic"/>
            <w:r w:rsidRPr="005010CD">
              <w:rPr>
                <w:rFonts w:ascii="Arial" w:hAnsi="Arial" w:cs="Arial"/>
                <w:bCs/>
                <w:sz w:val="20"/>
                <w:szCs w:val="20"/>
              </w:rPr>
              <w:t>Systematic design</w:t>
            </w:r>
            <w:bookmarkEnd w:id="176"/>
          </w:p>
        </w:tc>
        <w:tc>
          <w:tcPr>
            <w:tcW w:w="8561" w:type="dxa"/>
            <w:shd w:val="clear" w:color="auto" w:fill="auto"/>
            <w:tcMar>
              <w:left w:w="0" w:type="dxa"/>
              <w:right w:w="0" w:type="dxa"/>
            </w:tcMar>
            <w:hideMark/>
          </w:tcPr>
          <w:p w14:paraId="6306516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occur in a regular pattern (e.g., a grid pattern) across the study area.</w:t>
            </w:r>
          </w:p>
        </w:tc>
        <w:tc>
          <w:tcPr>
            <w:tcW w:w="737" w:type="dxa"/>
            <w:tcMar>
              <w:left w:w="0" w:type="dxa"/>
              <w:right w:w="0" w:type="dxa"/>
            </w:tcMar>
          </w:tcPr>
          <w:p w14:paraId="046E5E7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92B115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443FD3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5F56B21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BFB57F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sampledesign_systematic</w:t>
            </w:r>
          </w:p>
        </w:tc>
      </w:tr>
      <w:tr w:rsidR="0077791D" w:rsidRPr="005010CD" w14:paraId="00F47360" w14:textId="77777777" w:rsidTr="005010CD">
        <w:trPr>
          <w:trHeight w:val="20"/>
        </w:trPr>
        <w:tc>
          <w:tcPr>
            <w:tcW w:w="2608" w:type="dxa"/>
            <w:tcMar>
              <w:left w:w="0" w:type="dxa"/>
              <w:right w:w="0" w:type="dxa"/>
            </w:tcMar>
          </w:tcPr>
          <w:p w14:paraId="63E28F7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7" w:name="sampledesign_systematic_random"/>
            <w:r w:rsidRPr="005010CD">
              <w:rPr>
                <w:rFonts w:ascii="Arial" w:hAnsi="Arial" w:cs="Arial"/>
                <w:bCs/>
                <w:sz w:val="20"/>
                <w:szCs w:val="20"/>
              </w:rPr>
              <w:t>Systematic random design</w:t>
            </w:r>
            <w:bookmarkEnd w:id="177"/>
          </w:p>
        </w:tc>
        <w:tc>
          <w:tcPr>
            <w:tcW w:w="8561" w:type="dxa"/>
            <w:shd w:val="clear" w:color="auto" w:fill="auto"/>
            <w:tcMar>
              <w:left w:w="0" w:type="dxa"/>
              <w:right w:w="0" w:type="dxa"/>
            </w:tcMar>
            <w:hideMark/>
          </w:tcPr>
          <w:p w14:paraId="05A5F3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are selected using a two-stage approach. Firstly, girds are selected systematically (to occur within a regular pattern) across the study area. The location of the camera within each grid is then selected randomly.</w:t>
            </w:r>
          </w:p>
        </w:tc>
        <w:tc>
          <w:tcPr>
            <w:tcW w:w="737" w:type="dxa"/>
            <w:tcMar>
              <w:left w:w="0" w:type="dxa"/>
              <w:right w:w="0" w:type="dxa"/>
            </w:tcMar>
          </w:tcPr>
          <w:p w14:paraId="4A6F4C0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AC5AA3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C1F3CB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5684E2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D8B381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sampledesign_systematic_random</w:t>
            </w:r>
          </w:p>
        </w:tc>
      </w:tr>
      <w:tr w:rsidR="0077791D" w:rsidRPr="005010CD" w14:paraId="363B327E" w14:textId="77777777" w:rsidTr="005010CD">
        <w:trPr>
          <w:trHeight w:val="20"/>
        </w:trPr>
        <w:tc>
          <w:tcPr>
            <w:tcW w:w="2608" w:type="dxa"/>
            <w:tcMar>
              <w:left w:w="0" w:type="dxa"/>
              <w:right w:w="0" w:type="dxa"/>
            </w:tcMar>
          </w:tcPr>
          <w:p w14:paraId="3CFADE4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8" w:name="sampledesign_targeted"/>
            <w:r w:rsidRPr="005010CD">
              <w:rPr>
                <w:rFonts w:ascii="Arial" w:hAnsi="Arial" w:cs="Arial"/>
                <w:bCs/>
                <w:sz w:val="20"/>
                <w:szCs w:val="20"/>
              </w:rPr>
              <w:t>Targeted design</w:t>
            </w:r>
            <w:bookmarkEnd w:id="178"/>
          </w:p>
        </w:tc>
        <w:tc>
          <w:tcPr>
            <w:tcW w:w="8561" w:type="dxa"/>
            <w:shd w:val="clear" w:color="auto" w:fill="auto"/>
            <w:tcMar>
              <w:left w:w="0" w:type="dxa"/>
              <w:right w:w="0" w:type="dxa"/>
            </w:tcMar>
            <w:hideMark/>
          </w:tcPr>
          <w:p w14:paraId="7F2D15D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Camera locations or sample stations are placed in areas that are known or suspected to have higher activity levels (e.g., game trails, mineral licks).</w:t>
            </w:r>
          </w:p>
        </w:tc>
        <w:tc>
          <w:tcPr>
            <w:tcW w:w="737" w:type="dxa"/>
            <w:tcMar>
              <w:left w:w="0" w:type="dxa"/>
              <w:right w:w="0" w:type="dxa"/>
            </w:tcMar>
          </w:tcPr>
          <w:p w14:paraId="7FAACC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67B6D2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58175CB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134BBEE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BE689A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sampledesign_targeted</w:t>
            </w:r>
          </w:p>
        </w:tc>
      </w:tr>
      <w:tr w:rsidR="0077791D" w:rsidRPr="005010CD" w14:paraId="40AA52E6" w14:textId="77777777" w:rsidTr="005010CD">
        <w:trPr>
          <w:trHeight w:val="20"/>
        </w:trPr>
        <w:tc>
          <w:tcPr>
            <w:tcW w:w="2608" w:type="dxa"/>
            <w:tcMar>
              <w:left w:w="0" w:type="dxa"/>
              <w:right w:w="0" w:type="dxa"/>
            </w:tcMar>
          </w:tcPr>
          <w:p w14:paraId="180CE46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79" w:name="test_image"/>
            <w:r w:rsidRPr="005010CD">
              <w:rPr>
                <w:rFonts w:ascii="Arial" w:hAnsi="Arial" w:cs="Arial"/>
                <w:bCs/>
                <w:sz w:val="20"/>
                <w:szCs w:val="20"/>
              </w:rPr>
              <w:t>Test image</w:t>
            </w:r>
            <w:bookmarkEnd w:id="179"/>
          </w:p>
        </w:tc>
        <w:tc>
          <w:tcPr>
            <w:tcW w:w="8561" w:type="dxa"/>
            <w:shd w:val="clear" w:color="auto" w:fill="auto"/>
            <w:tcMar>
              <w:left w:w="0" w:type="dxa"/>
              <w:right w:w="0" w:type="dxa"/>
            </w:tcMar>
            <w:hideMark/>
          </w:tcPr>
          <w:p w14:paraId="41A38BC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image taken from a camera after it has been set up to provide a permanent record of the visit metadata (e.g., Sample Station Name, Camera Location Name, Deployment Name, Crew, and Deployment Start Date Time [DD-MMM-YYYY HH:MM:SS]).</w:t>
            </w:r>
          </w:p>
          <w:p w14:paraId="3A361FE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Taking a test image can be useful to compare the information from the image to that of which was collected on the Camera Service/Retrieval Field Datasheet after retrieval and can help in reducing recording errors.</w:t>
            </w:r>
          </w:p>
        </w:tc>
        <w:tc>
          <w:tcPr>
            <w:tcW w:w="737" w:type="dxa"/>
            <w:tcMar>
              <w:left w:w="0" w:type="dxa"/>
              <w:right w:w="0" w:type="dxa"/>
            </w:tcMar>
          </w:tcPr>
          <w:p w14:paraId="49725C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435078F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013DA4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34EA021B"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05FA78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test_image</w:t>
            </w:r>
          </w:p>
        </w:tc>
      </w:tr>
      <w:tr w:rsidR="0077791D" w:rsidRPr="005010CD" w14:paraId="158C208A" w14:textId="77777777" w:rsidTr="005010CD">
        <w:trPr>
          <w:trHeight w:val="20"/>
        </w:trPr>
        <w:tc>
          <w:tcPr>
            <w:tcW w:w="2608" w:type="dxa"/>
            <w:tcMar>
              <w:left w:w="0" w:type="dxa"/>
              <w:right w:w="0" w:type="dxa"/>
            </w:tcMar>
          </w:tcPr>
          <w:p w14:paraId="613B1EE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0" w:name="mods_tifc"/>
            <w:r w:rsidRPr="005010CD">
              <w:rPr>
                <w:rFonts w:ascii="Arial" w:hAnsi="Arial" w:cs="Arial"/>
                <w:bCs/>
                <w:sz w:val="20"/>
                <w:szCs w:val="20"/>
              </w:rPr>
              <w:lastRenderedPageBreak/>
              <w:t xml:space="preserve">Time in front of the camera (TIFC) </w:t>
            </w:r>
            <w:bookmarkEnd w:id="180"/>
            <w:r w:rsidRPr="005010CD">
              <w:rPr>
                <w:rFonts w:ascii="Arial" w:hAnsi="Arial" w:cs="Arial"/>
                <w:bCs/>
                <w:sz w:val="20"/>
                <w:szCs w:val="20"/>
              </w:rPr>
              <w:t>(Huggard, 2018; Warbington &amp; Boyce, 2020; tested in Becker et al., 2022)</w:t>
            </w:r>
          </w:p>
        </w:tc>
        <w:tc>
          <w:tcPr>
            <w:tcW w:w="8561" w:type="dxa"/>
            <w:shd w:val="clear" w:color="auto" w:fill="auto"/>
            <w:tcMar>
              <w:left w:w="0" w:type="dxa"/>
              <w:right w:w="0" w:type="dxa"/>
            </w:tcMar>
            <w:hideMark/>
          </w:tcPr>
          <w:p w14:paraId="341C6D5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density that treats camera image data as quadrat samples (Becker et al., 2022).</w:t>
            </w:r>
          </w:p>
        </w:tc>
        <w:tc>
          <w:tcPr>
            <w:tcW w:w="737" w:type="dxa"/>
            <w:tcMar>
              <w:left w:w="0" w:type="dxa"/>
              <w:right w:w="0" w:type="dxa"/>
            </w:tcMar>
          </w:tcPr>
          <w:p w14:paraId="419A6C2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C34090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534C45B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301B38F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F658AD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mods_tifc</w:t>
            </w:r>
          </w:p>
        </w:tc>
      </w:tr>
      <w:tr w:rsidR="0077791D" w:rsidRPr="005010CD" w14:paraId="7E31220E" w14:textId="77777777" w:rsidTr="005010CD">
        <w:trPr>
          <w:trHeight w:val="20"/>
        </w:trPr>
        <w:tc>
          <w:tcPr>
            <w:tcW w:w="2608" w:type="dxa"/>
            <w:tcMar>
              <w:left w:w="0" w:type="dxa"/>
              <w:right w:w="0" w:type="dxa"/>
            </w:tcMar>
          </w:tcPr>
          <w:p w14:paraId="3BC91E1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1" w:name="timelapse_image"/>
            <w:r w:rsidRPr="005010CD">
              <w:rPr>
                <w:rFonts w:ascii="Arial" w:hAnsi="Arial" w:cs="Arial"/>
                <w:bCs/>
                <w:sz w:val="20"/>
                <w:szCs w:val="20"/>
              </w:rPr>
              <w:t>Time-lapse image</w:t>
            </w:r>
            <w:bookmarkEnd w:id="181"/>
          </w:p>
        </w:tc>
        <w:tc>
          <w:tcPr>
            <w:tcW w:w="8561" w:type="dxa"/>
            <w:shd w:val="clear" w:color="auto" w:fill="auto"/>
            <w:tcMar>
              <w:left w:w="0" w:type="dxa"/>
              <w:right w:w="0" w:type="dxa"/>
            </w:tcMar>
            <w:hideMark/>
          </w:tcPr>
          <w:p w14:paraId="2D93DE3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c>
          <w:tcPr>
            <w:tcW w:w="737" w:type="dxa"/>
            <w:tcMar>
              <w:left w:w="0" w:type="dxa"/>
              <w:right w:w="0" w:type="dxa"/>
            </w:tcMar>
          </w:tcPr>
          <w:p w14:paraId="1CC02AD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33730B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75413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F7452D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C9C2B2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timelapse_image</w:t>
            </w:r>
          </w:p>
        </w:tc>
      </w:tr>
      <w:tr w:rsidR="0077791D" w:rsidRPr="005010CD" w14:paraId="7AE9D69F" w14:textId="77777777" w:rsidTr="005010CD">
        <w:trPr>
          <w:trHeight w:val="20"/>
        </w:trPr>
        <w:tc>
          <w:tcPr>
            <w:tcW w:w="2608" w:type="dxa"/>
            <w:tcMar>
              <w:left w:w="0" w:type="dxa"/>
              <w:right w:w="0" w:type="dxa"/>
            </w:tcMar>
          </w:tcPr>
          <w:p w14:paraId="3DF4629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2" w:name="mods_tte"/>
            <w:r w:rsidRPr="005010CD">
              <w:rPr>
                <w:rFonts w:ascii="Arial" w:hAnsi="Arial" w:cs="Arial"/>
                <w:bCs/>
                <w:sz w:val="20"/>
                <w:szCs w:val="20"/>
              </w:rPr>
              <w:t xml:space="preserve">Time-to-event (TTE) model </w:t>
            </w:r>
            <w:bookmarkEnd w:id="182"/>
            <w:r w:rsidRPr="005010CD">
              <w:rPr>
                <w:rFonts w:ascii="Arial" w:hAnsi="Arial" w:cs="Arial"/>
                <w:bCs/>
                <w:sz w:val="20"/>
                <w:szCs w:val="20"/>
              </w:rPr>
              <w:t>(Moeller et al., 2018)</w:t>
            </w:r>
          </w:p>
        </w:tc>
        <w:tc>
          <w:tcPr>
            <w:tcW w:w="8561" w:type="dxa"/>
            <w:shd w:val="clear" w:color="auto" w:fill="auto"/>
            <w:tcMar>
              <w:left w:w="0" w:type="dxa"/>
              <w:right w:w="0" w:type="dxa"/>
            </w:tcMar>
            <w:hideMark/>
          </w:tcPr>
          <w:p w14:paraId="6376AC6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method used to estimate abundance or density from the detection rate while accounting for animal movement rates (Moeller et al., 2018). The TTE model assumes perfect detection (though there is a model extension to account for imperfect detection that requires further testing).</w:t>
            </w:r>
          </w:p>
        </w:tc>
        <w:tc>
          <w:tcPr>
            <w:tcW w:w="737" w:type="dxa"/>
            <w:tcMar>
              <w:left w:w="0" w:type="dxa"/>
              <w:right w:w="0" w:type="dxa"/>
            </w:tcMar>
          </w:tcPr>
          <w:p w14:paraId="5AC0765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4896ED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76D98D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528CC0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7CBD08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mods_tte</w:t>
            </w:r>
          </w:p>
        </w:tc>
      </w:tr>
      <w:tr w:rsidR="0077791D" w:rsidRPr="005010CD" w14:paraId="2932261A" w14:textId="77777777" w:rsidTr="005010CD">
        <w:trPr>
          <w:trHeight w:val="20"/>
        </w:trPr>
        <w:tc>
          <w:tcPr>
            <w:tcW w:w="2608" w:type="dxa"/>
            <w:tcMar>
              <w:left w:w="0" w:type="dxa"/>
              <w:right w:w="0" w:type="dxa"/>
            </w:tcMar>
          </w:tcPr>
          <w:p w14:paraId="77DB891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3" w:name="total_number_of_camera_days"/>
            <w:r w:rsidRPr="005010CD">
              <w:rPr>
                <w:rFonts w:ascii="Arial" w:hAnsi="Arial" w:cs="Arial"/>
                <w:bCs/>
                <w:sz w:val="20"/>
                <w:szCs w:val="20"/>
              </w:rPr>
              <w:t>Total number of camera days</w:t>
            </w:r>
            <w:bookmarkEnd w:id="183"/>
          </w:p>
        </w:tc>
        <w:tc>
          <w:tcPr>
            <w:tcW w:w="8561" w:type="dxa"/>
            <w:shd w:val="clear" w:color="auto" w:fill="auto"/>
            <w:tcMar>
              <w:left w:w="0" w:type="dxa"/>
              <w:right w:w="0" w:type="dxa"/>
            </w:tcMar>
            <w:hideMark/>
          </w:tcPr>
          <w:p w14:paraId="3C2851B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number of days that all cameras were active during the survey.</w:t>
            </w:r>
          </w:p>
        </w:tc>
        <w:tc>
          <w:tcPr>
            <w:tcW w:w="737" w:type="dxa"/>
            <w:tcMar>
              <w:left w:w="0" w:type="dxa"/>
              <w:right w:w="0" w:type="dxa"/>
            </w:tcMar>
          </w:tcPr>
          <w:p w14:paraId="71D493A7"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3315F4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18204EE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2A7FCB4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03A698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total_number_of_camera_days</w:t>
            </w:r>
          </w:p>
        </w:tc>
      </w:tr>
      <w:tr w:rsidR="0077791D" w:rsidRPr="005010CD" w14:paraId="67859227" w14:textId="77777777" w:rsidTr="005010CD">
        <w:trPr>
          <w:trHeight w:val="20"/>
        </w:trPr>
        <w:tc>
          <w:tcPr>
            <w:tcW w:w="2608" w:type="dxa"/>
            <w:tcMar>
              <w:left w:w="0" w:type="dxa"/>
              <w:right w:w="0" w:type="dxa"/>
            </w:tcMar>
          </w:tcPr>
          <w:p w14:paraId="03EC762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4" w:name="trigger_event"/>
            <w:r w:rsidRPr="005010CD">
              <w:rPr>
                <w:rFonts w:ascii="Arial" w:hAnsi="Arial" w:cs="Arial"/>
                <w:bCs/>
                <w:sz w:val="20"/>
                <w:szCs w:val="20"/>
              </w:rPr>
              <w:t>Trigger "event"</w:t>
            </w:r>
            <w:bookmarkEnd w:id="184"/>
          </w:p>
        </w:tc>
        <w:tc>
          <w:tcPr>
            <w:tcW w:w="8561" w:type="dxa"/>
            <w:shd w:val="clear" w:color="auto" w:fill="auto"/>
            <w:tcMar>
              <w:left w:w="0" w:type="dxa"/>
              <w:right w:w="0" w:type="dxa"/>
            </w:tcMar>
            <w:hideMark/>
          </w:tcPr>
          <w:p w14:paraId="217CC32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activation of the camera detector(s) that initiates the capture of a single or multiple images, or the recording of video.</w:t>
            </w:r>
          </w:p>
        </w:tc>
        <w:tc>
          <w:tcPr>
            <w:tcW w:w="737" w:type="dxa"/>
            <w:tcMar>
              <w:left w:w="0" w:type="dxa"/>
              <w:right w:w="0" w:type="dxa"/>
            </w:tcMar>
          </w:tcPr>
          <w:p w14:paraId="4A578FF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C3B376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26C8114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644B9B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39934A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trigger_event</w:t>
            </w:r>
          </w:p>
        </w:tc>
      </w:tr>
      <w:tr w:rsidR="0077791D" w:rsidRPr="005010CD" w14:paraId="0252B1EA" w14:textId="77777777" w:rsidTr="005010CD">
        <w:trPr>
          <w:trHeight w:val="20"/>
        </w:trPr>
        <w:tc>
          <w:tcPr>
            <w:tcW w:w="2608" w:type="dxa"/>
            <w:tcMar>
              <w:left w:w="0" w:type="dxa"/>
              <w:right w:w="0" w:type="dxa"/>
            </w:tcMar>
          </w:tcPr>
          <w:p w14:paraId="0A44D7C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5" w:name="trigger_speed"/>
            <w:r w:rsidRPr="005010CD">
              <w:rPr>
                <w:rFonts w:ascii="Arial" w:hAnsi="Arial" w:cs="Arial"/>
                <w:bCs/>
                <w:sz w:val="20"/>
                <w:szCs w:val="20"/>
              </w:rPr>
              <w:t>Trigger speed</w:t>
            </w:r>
            <w:bookmarkEnd w:id="185"/>
          </w:p>
        </w:tc>
        <w:tc>
          <w:tcPr>
            <w:tcW w:w="8561" w:type="dxa"/>
            <w:shd w:val="clear" w:color="auto" w:fill="auto"/>
            <w:tcMar>
              <w:left w:w="0" w:type="dxa"/>
              <w:right w:w="0" w:type="dxa"/>
            </w:tcMar>
            <w:hideMark/>
          </w:tcPr>
          <w:p w14:paraId="0E17DA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time delay necessary for the camera to shoot a photo once an animal has interrupted the infrared beam within the camera's detection zone (Trolliet et al., 2014). Trigger speed differs from Motion Image Interval (a camera setting specified by the user) in that the trigger speed is inherent to the Camera Make and Camera Model (e.g., two different cameras, models both with a Motion Image Interval set to "no delay," may not be able to capture images at the same speed).</w:t>
            </w:r>
          </w:p>
        </w:tc>
        <w:tc>
          <w:tcPr>
            <w:tcW w:w="737" w:type="dxa"/>
            <w:tcMar>
              <w:left w:w="0" w:type="dxa"/>
              <w:right w:w="0" w:type="dxa"/>
            </w:tcMar>
          </w:tcPr>
          <w:p w14:paraId="442319E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1A4B2D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66EB83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09E712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9677DD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trigger_speed</w:t>
            </w:r>
          </w:p>
        </w:tc>
      </w:tr>
      <w:tr w:rsidR="0077791D" w:rsidRPr="005010CD" w14:paraId="5D6F1F52" w14:textId="77777777" w:rsidTr="005010CD">
        <w:trPr>
          <w:trHeight w:val="20"/>
        </w:trPr>
        <w:tc>
          <w:tcPr>
            <w:tcW w:w="2608" w:type="dxa"/>
            <w:tcMar>
              <w:left w:w="0" w:type="dxa"/>
              <w:right w:w="0" w:type="dxa"/>
            </w:tcMar>
          </w:tcPr>
          <w:p w14:paraId="3980229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6" w:name="typeid_unmarked"/>
            <w:r w:rsidRPr="005010CD">
              <w:rPr>
                <w:rFonts w:ascii="Arial" w:hAnsi="Arial" w:cs="Arial"/>
                <w:bCs/>
                <w:sz w:val="20"/>
                <w:szCs w:val="20"/>
              </w:rPr>
              <w:t xml:space="preserve">Unmarked individuals / populations / species </w:t>
            </w:r>
            <w:bookmarkEnd w:id="186"/>
          </w:p>
        </w:tc>
        <w:tc>
          <w:tcPr>
            <w:tcW w:w="8561" w:type="dxa"/>
            <w:shd w:val="clear" w:color="auto" w:fill="auto"/>
            <w:tcMar>
              <w:left w:w="0" w:type="dxa"/>
              <w:right w:w="0" w:type="dxa"/>
            </w:tcMar>
            <w:hideMark/>
          </w:tcPr>
          <w:p w14:paraId="03BAF63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Individuals, populations, or species (varies with modelling approach and context) that cannot be identified using natural or artificial markings (e.g., coat patterns, scars, tags, collars). Unmarked population models rely on supplementary data (e.g., animal movement speed) and/or assumptions as a surrogate for individual identification; that is, to distinguish between multiple detections of the same individual from detections of multiple individuals when individuals do not have unique features (Gilbert et al., 2020; Morin et al., 2022).</w:t>
            </w:r>
          </w:p>
        </w:tc>
        <w:tc>
          <w:tcPr>
            <w:tcW w:w="737" w:type="dxa"/>
            <w:tcMar>
              <w:left w:w="0" w:type="dxa"/>
              <w:right w:w="0" w:type="dxa"/>
            </w:tcMar>
          </w:tcPr>
          <w:p w14:paraId="3685394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FF4598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4C1C45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3A2F9B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E52E6D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typeid_unmarked</w:t>
            </w:r>
          </w:p>
        </w:tc>
      </w:tr>
      <w:tr w:rsidR="0077791D" w:rsidRPr="005010CD" w14:paraId="39998BEE" w14:textId="77777777" w:rsidTr="005010CD">
        <w:trPr>
          <w:trHeight w:val="20"/>
        </w:trPr>
        <w:tc>
          <w:tcPr>
            <w:tcW w:w="2608" w:type="dxa"/>
            <w:tcMar>
              <w:left w:w="0" w:type="dxa"/>
              <w:right w:w="0" w:type="dxa"/>
            </w:tcMar>
          </w:tcPr>
          <w:p w14:paraId="0B117CB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7" w:name="settings_userlabel"/>
            <w:r w:rsidRPr="005010CD">
              <w:rPr>
                <w:rFonts w:ascii="Arial" w:hAnsi="Arial" w:cs="Arial"/>
                <w:bCs/>
                <w:sz w:val="20"/>
                <w:szCs w:val="20"/>
              </w:rPr>
              <w:t>User label</w:t>
            </w:r>
            <w:bookmarkEnd w:id="187"/>
          </w:p>
        </w:tc>
        <w:tc>
          <w:tcPr>
            <w:tcW w:w="8561" w:type="dxa"/>
            <w:shd w:val="clear" w:color="auto" w:fill="auto"/>
            <w:tcMar>
              <w:left w:w="0" w:type="dxa"/>
              <w:right w:w="0" w:type="dxa"/>
            </w:tcMar>
            <w:hideMark/>
          </w:tcPr>
          <w:p w14:paraId="38EAFA0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label (up to 16 characters) that can be programmed in the camera’s settings, and that will be visible in the data band of all photos and videos taken by the camera (Reconyx, 2018). It is recommended that users program the Sample Station Name/Camera Location Name as the user label, which serves as a means to confirm which Sample Station Name/Camera Location Name is associated with the images/videos.</w:t>
            </w:r>
          </w:p>
        </w:tc>
        <w:tc>
          <w:tcPr>
            <w:tcW w:w="737" w:type="dxa"/>
            <w:tcMar>
              <w:left w:w="0" w:type="dxa"/>
              <w:right w:w="0" w:type="dxa"/>
            </w:tcMar>
          </w:tcPr>
          <w:p w14:paraId="2986040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555709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9CC0CF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41B4D7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6774B8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settings_userlabel</w:t>
            </w:r>
          </w:p>
        </w:tc>
      </w:tr>
      <w:tr w:rsidR="0077791D" w:rsidRPr="005010CD" w14:paraId="3D40A655" w14:textId="77777777" w:rsidTr="005010CD">
        <w:trPr>
          <w:trHeight w:val="20"/>
        </w:trPr>
        <w:tc>
          <w:tcPr>
            <w:tcW w:w="2608" w:type="dxa"/>
            <w:tcMar>
              <w:left w:w="0" w:type="dxa"/>
              <w:right w:w="0" w:type="dxa"/>
            </w:tcMar>
          </w:tcPr>
          <w:p w14:paraId="5299F60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8" w:name="fov_viewshed"/>
            <w:r w:rsidRPr="005010CD">
              <w:rPr>
                <w:rFonts w:ascii="Arial" w:hAnsi="Arial" w:cs="Arial"/>
                <w:bCs/>
                <w:color w:val="000000"/>
                <w:sz w:val="20"/>
                <w:szCs w:val="20"/>
              </w:rPr>
              <w:t>Viewshed</w:t>
            </w:r>
            <w:bookmarkEnd w:id="188"/>
          </w:p>
        </w:tc>
        <w:tc>
          <w:tcPr>
            <w:tcW w:w="8561" w:type="dxa"/>
            <w:shd w:val="clear" w:color="auto" w:fill="auto"/>
            <w:tcMar>
              <w:left w:w="0" w:type="dxa"/>
              <w:right w:w="0" w:type="dxa"/>
            </w:tcMar>
            <w:hideMark/>
          </w:tcPr>
          <w:p w14:paraId="7780A98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The area visible to the camera as determined by its lens angle (in degrees) and trigger distance (Moeller et al., 2023).</w:t>
            </w:r>
          </w:p>
        </w:tc>
        <w:tc>
          <w:tcPr>
            <w:tcW w:w="737" w:type="dxa"/>
            <w:tcMar>
              <w:left w:w="0" w:type="dxa"/>
              <w:right w:w="0" w:type="dxa"/>
            </w:tcMar>
          </w:tcPr>
          <w:p w14:paraId="1DF4C6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52770037"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3A50134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2CFF4CD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9340F6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fov_viewshed</w:t>
            </w:r>
          </w:p>
        </w:tc>
      </w:tr>
      <w:tr w:rsidR="0077791D" w:rsidRPr="005010CD" w14:paraId="4B0750E9" w14:textId="77777777" w:rsidTr="005010CD">
        <w:trPr>
          <w:trHeight w:val="20"/>
        </w:trPr>
        <w:tc>
          <w:tcPr>
            <w:tcW w:w="2608" w:type="dxa"/>
            <w:tcMar>
              <w:left w:w="0" w:type="dxa"/>
              <w:right w:w="0" w:type="dxa"/>
            </w:tcMar>
          </w:tcPr>
          <w:p w14:paraId="7439EDA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89" w:name="fov_viewshed_density_estimators"/>
            <w:r w:rsidRPr="005010CD">
              <w:rPr>
                <w:rFonts w:ascii="Arial" w:hAnsi="Arial" w:cs="Arial"/>
                <w:bCs/>
                <w:sz w:val="20"/>
                <w:szCs w:val="20"/>
              </w:rPr>
              <w:t>Viewshed density estimators</w:t>
            </w:r>
            <w:bookmarkEnd w:id="189"/>
          </w:p>
        </w:tc>
        <w:tc>
          <w:tcPr>
            <w:tcW w:w="8561" w:type="dxa"/>
            <w:shd w:val="clear" w:color="auto" w:fill="auto"/>
            <w:tcMar>
              <w:left w:w="0" w:type="dxa"/>
              <w:right w:w="0" w:type="dxa"/>
            </w:tcMar>
            <w:hideMark/>
          </w:tcPr>
          <w:p w14:paraId="6D5E492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Methods used to estimate the abundance of unmarked populations from observations of animals that relate animal observations to the space directly sampled by each camera’s viewshed (Moeller et al., 2023); they result in viewshed density estimates that can be extrapolated to abundance within broader sampling frames (Gilbert et al., 2020; Moeller et al., 2023).</w:t>
            </w:r>
          </w:p>
        </w:tc>
        <w:tc>
          <w:tcPr>
            <w:tcW w:w="737" w:type="dxa"/>
            <w:tcMar>
              <w:left w:w="0" w:type="dxa"/>
              <w:right w:w="0" w:type="dxa"/>
            </w:tcMar>
          </w:tcPr>
          <w:p w14:paraId="55283268"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2229B4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4AB7798"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4117A750"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37A6F29"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fov_viewshed_density_estimators</w:t>
            </w:r>
          </w:p>
        </w:tc>
      </w:tr>
      <w:tr w:rsidR="0077791D" w:rsidRPr="005010CD" w14:paraId="7DC671C4" w14:textId="77777777" w:rsidTr="005010CD">
        <w:trPr>
          <w:trHeight w:val="20"/>
        </w:trPr>
        <w:tc>
          <w:tcPr>
            <w:tcW w:w="2608" w:type="dxa"/>
            <w:tcMar>
              <w:left w:w="0" w:type="dxa"/>
              <w:right w:w="0" w:type="dxa"/>
            </w:tcMar>
          </w:tcPr>
          <w:p w14:paraId="72B7CC6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0" w:name="visit"/>
            <w:r w:rsidRPr="005010CD">
              <w:rPr>
                <w:rFonts w:ascii="Arial" w:hAnsi="Arial" w:cs="Arial"/>
                <w:bCs/>
                <w:sz w:val="20"/>
                <w:szCs w:val="20"/>
              </w:rPr>
              <w:t>Visit</w:t>
            </w:r>
            <w:bookmarkEnd w:id="190"/>
          </w:p>
        </w:tc>
        <w:tc>
          <w:tcPr>
            <w:tcW w:w="8561" w:type="dxa"/>
            <w:shd w:val="clear" w:color="auto" w:fill="auto"/>
            <w:tcMar>
              <w:left w:w="0" w:type="dxa"/>
              <w:right w:w="0" w:type="dxa"/>
            </w:tcMar>
            <w:hideMark/>
          </w:tcPr>
          <w:p w14:paraId="1028F8B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When a crew has gone to a location to deploy, service, or retrieve a remote camera.</w:t>
            </w:r>
          </w:p>
        </w:tc>
        <w:tc>
          <w:tcPr>
            <w:tcW w:w="737" w:type="dxa"/>
            <w:tcMar>
              <w:left w:w="0" w:type="dxa"/>
              <w:right w:w="0" w:type="dxa"/>
            </w:tcMar>
          </w:tcPr>
          <w:p w14:paraId="0ED9423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3FCD2BD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3D18A3DD"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553224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1158266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visit</w:t>
            </w:r>
          </w:p>
        </w:tc>
      </w:tr>
      <w:tr w:rsidR="0077791D" w:rsidRPr="005010CD" w14:paraId="2603C421" w14:textId="77777777" w:rsidTr="005010CD">
        <w:trPr>
          <w:trHeight w:val="20"/>
        </w:trPr>
        <w:tc>
          <w:tcPr>
            <w:tcW w:w="2608" w:type="dxa"/>
            <w:tcMar>
              <w:left w:w="0" w:type="dxa"/>
              <w:right w:w="0" w:type="dxa"/>
            </w:tcMar>
          </w:tcPr>
          <w:p w14:paraId="4107746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1" w:name="visit_metadata"/>
            <w:r w:rsidRPr="005010CD">
              <w:rPr>
                <w:rFonts w:ascii="Arial" w:hAnsi="Arial" w:cs="Arial"/>
                <w:bCs/>
                <w:sz w:val="20"/>
                <w:szCs w:val="20"/>
              </w:rPr>
              <w:lastRenderedPageBreak/>
              <w:t>Visit metadata</w:t>
            </w:r>
            <w:bookmarkEnd w:id="191"/>
          </w:p>
        </w:tc>
        <w:tc>
          <w:tcPr>
            <w:tcW w:w="8561" w:type="dxa"/>
            <w:shd w:val="clear" w:color="auto" w:fill="auto"/>
            <w:tcMar>
              <w:left w:w="0" w:type="dxa"/>
              <w:right w:w="0" w:type="dxa"/>
            </w:tcMar>
            <w:hideMark/>
          </w:tcPr>
          <w:p w14:paraId="560A35C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Metadata that should be collected each time a camera location is visited to deploy, service or retrieve a camera. Other relevant metadata fields that should be collected differ when a camera is deployed vs. serviced or retrieved.</w:t>
            </w:r>
          </w:p>
          <w:p w14:paraId="60BD749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Refer to Appendix A - Table A5, Camera Deployment Field Datasheet, and Camera Service/Retrieval Field Datasheet.</w:t>
            </w:r>
          </w:p>
        </w:tc>
        <w:tc>
          <w:tcPr>
            <w:tcW w:w="737" w:type="dxa"/>
            <w:tcMar>
              <w:left w:w="0" w:type="dxa"/>
              <w:right w:w="0" w:type="dxa"/>
            </w:tcMar>
          </w:tcPr>
          <w:p w14:paraId="5F2DF31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00D44C7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6B875703"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4221F4BE"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BB6FC8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visit_metadata</w:t>
            </w:r>
          </w:p>
        </w:tc>
      </w:tr>
      <w:tr w:rsidR="0077791D" w:rsidRPr="005010CD" w14:paraId="4B28B079" w14:textId="77777777" w:rsidTr="005010CD">
        <w:trPr>
          <w:trHeight w:val="20"/>
        </w:trPr>
        <w:tc>
          <w:tcPr>
            <w:tcW w:w="2608" w:type="dxa"/>
            <w:tcMar>
              <w:left w:w="0" w:type="dxa"/>
              <w:right w:w="0" w:type="dxa"/>
            </w:tcMar>
          </w:tcPr>
          <w:p w14:paraId="7987F91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2" w:name="baitlure_visual_lure"/>
            <w:r w:rsidRPr="005010CD">
              <w:rPr>
                <w:rFonts w:ascii="Arial" w:hAnsi="Arial" w:cs="Arial"/>
                <w:bCs/>
                <w:sz w:val="20"/>
                <w:szCs w:val="20"/>
              </w:rPr>
              <w:t>Visual lure</w:t>
            </w:r>
            <w:bookmarkEnd w:id="192"/>
          </w:p>
        </w:tc>
        <w:tc>
          <w:tcPr>
            <w:tcW w:w="8561" w:type="dxa"/>
            <w:shd w:val="clear" w:color="auto" w:fill="auto"/>
            <w:tcMar>
              <w:left w:w="0" w:type="dxa"/>
              <w:right w:w="0" w:type="dxa"/>
            </w:tcMar>
            <w:hideMark/>
          </w:tcPr>
          <w:p w14:paraId="706B8553"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Any material that draws animals closer via their sense of sight (Schlexer, 2008).</w:t>
            </w:r>
          </w:p>
        </w:tc>
        <w:tc>
          <w:tcPr>
            <w:tcW w:w="737" w:type="dxa"/>
            <w:tcMar>
              <w:left w:w="0" w:type="dxa"/>
              <w:right w:w="0" w:type="dxa"/>
            </w:tcMar>
          </w:tcPr>
          <w:p w14:paraId="67E6B42A"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89AA892"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00419F7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08E609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211C064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baitlure_visual_lure</w:t>
            </w:r>
          </w:p>
        </w:tc>
      </w:tr>
      <w:tr w:rsidR="0077791D" w:rsidRPr="005010CD" w14:paraId="74089568" w14:textId="77777777" w:rsidTr="005010CD">
        <w:trPr>
          <w:trHeight w:val="20"/>
        </w:trPr>
        <w:tc>
          <w:tcPr>
            <w:tcW w:w="2608" w:type="dxa"/>
            <w:tcMar>
              <w:left w:w="0" w:type="dxa"/>
              <w:right w:w="0" w:type="dxa"/>
            </w:tcMar>
          </w:tcPr>
          <w:p w14:paraId="7306E90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3" w:name="walktest"/>
            <w:r w:rsidRPr="005010CD">
              <w:rPr>
                <w:rFonts w:ascii="Arial" w:hAnsi="Arial" w:cs="Arial"/>
                <w:bCs/>
                <w:sz w:val="20"/>
                <w:szCs w:val="20"/>
              </w:rPr>
              <w:t>Walktest</w:t>
            </w:r>
            <w:bookmarkEnd w:id="193"/>
          </w:p>
        </w:tc>
        <w:tc>
          <w:tcPr>
            <w:tcW w:w="8561" w:type="dxa"/>
            <w:shd w:val="clear" w:color="auto" w:fill="auto"/>
            <w:tcMar>
              <w:left w:w="0" w:type="dxa"/>
              <w:right w:w="0" w:type="dxa"/>
            </w:tcMar>
            <w:hideMark/>
          </w:tcPr>
          <w:p w14:paraId="6B266790"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c>
          <w:tcPr>
            <w:tcW w:w="737" w:type="dxa"/>
            <w:tcMar>
              <w:left w:w="0" w:type="dxa"/>
              <w:right w:w="0" w:type="dxa"/>
            </w:tcMar>
          </w:tcPr>
          <w:p w14:paraId="3B5FFE2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6CA67F0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E2EFD9" w:themeFill="accent6" w:themeFillTint="33"/>
            <w:tcMar>
              <w:left w:w="0" w:type="dxa"/>
              <w:right w:w="0" w:type="dxa"/>
            </w:tcMar>
            <w:hideMark/>
          </w:tcPr>
          <w:p w14:paraId="4A640D5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964" w:type="dxa"/>
            <w:shd w:val="clear" w:color="auto" w:fill="E2EFD9" w:themeFill="accent6" w:themeFillTint="33"/>
            <w:tcMar>
              <w:left w:w="0" w:type="dxa"/>
              <w:right w:w="0" w:type="dxa"/>
            </w:tcMar>
            <w:hideMark/>
          </w:tcPr>
          <w:p w14:paraId="7B611F6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7FF310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walktest</w:t>
            </w:r>
          </w:p>
        </w:tc>
      </w:tr>
      <w:tr w:rsidR="0077791D" w:rsidRPr="005010CD" w14:paraId="5EF2B63C" w14:textId="77777777" w:rsidTr="005010CD">
        <w:trPr>
          <w:trHeight w:val="20"/>
        </w:trPr>
        <w:tc>
          <w:tcPr>
            <w:tcW w:w="2608" w:type="dxa"/>
            <w:tcMar>
              <w:left w:w="0" w:type="dxa"/>
              <w:right w:w="0" w:type="dxa"/>
            </w:tcMar>
          </w:tcPr>
          <w:p w14:paraId="0858BC02"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4" w:name="mods_zinb"/>
            <w:r w:rsidRPr="005010CD">
              <w:rPr>
                <w:rFonts w:ascii="Arial" w:hAnsi="Arial" w:cs="Arial"/>
                <w:bCs/>
                <w:sz w:val="20"/>
                <w:szCs w:val="20"/>
              </w:rPr>
              <w:t>Zero-inflated negative binomial (ZINB) regression</w:t>
            </w:r>
            <w:bookmarkEnd w:id="194"/>
            <w:r w:rsidRPr="005010CD">
              <w:rPr>
                <w:rFonts w:ascii="Arial" w:hAnsi="Arial" w:cs="Arial"/>
                <w:bCs/>
                <w:sz w:val="20"/>
                <w:szCs w:val="20"/>
              </w:rPr>
              <w:t xml:space="preserve"> (McCullagh &amp; Nelder, 1989)</w:t>
            </w:r>
          </w:p>
        </w:tc>
        <w:tc>
          <w:tcPr>
            <w:tcW w:w="8561" w:type="dxa"/>
            <w:shd w:val="clear" w:color="auto" w:fill="auto"/>
            <w:tcMar>
              <w:left w:w="0" w:type="dxa"/>
              <w:right w:w="0" w:type="dxa"/>
            </w:tcMar>
            <w:hideMark/>
          </w:tcPr>
          <w:p w14:paraId="4F314AB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used in the setting of excess zeros (zero-inflation) and overdispersion. This approach is a two-part model, where the zero-inflation is modelled separately from the counts and assumes that the count (abundance) is "conditional" on the zero-inflation model (occurrence) model. [relative abundance indices]</w:t>
            </w:r>
          </w:p>
        </w:tc>
        <w:tc>
          <w:tcPr>
            <w:tcW w:w="737" w:type="dxa"/>
            <w:tcMar>
              <w:left w:w="0" w:type="dxa"/>
              <w:right w:w="0" w:type="dxa"/>
            </w:tcMar>
          </w:tcPr>
          <w:p w14:paraId="310BBB2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2A177FE4"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6292148F"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192B9DC6"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39507704"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mods_zinb</w:t>
            </w:r>
          </w:p>
        </w:tc>
      </w:tr>
      <w:tr w:rsidR="0077791D" w:rsidRPr="005010CD" w14:paraId="2B46B009" w14:textId="77777777" w:rsidTr="005010CD">
        <w:trPr>
          <w:trHeight w:val="20"/>
        </w:trPr>
        <w:tc>
          <w:tcPr>
            <w:tcW w:w="2608" w:type="dxa"/>
            <w:tcMar>
              <w:left w:w="0" w:type="dxa"/>
              <w:right w:w="0" w:type="dxa"/>
            </w:tcMar>
          </w:tcPr>
          <w:p w14:paraId="2045F736"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5" w:name="mods_zip"/>
            <w:r w:rsidRPr="005010CD">
              <w:rPr>
                <w:rFonts w:ascii="Arial" w:hAnsi="Arial" w:cs="Arial"/>
                <w:bCs/>
                <w:sz w:val="20"/>
                <w:szCs w:val="20"/>
              </w:rPr>
              <w:t>Zero-inflated Poisson (ZIP) regression</w:t>
            </w:r>
            <w:bookmarkEnd w:id="195"/>
            <w:r w:rsidRPr="005010CD">
              <w:rPr>
                <w:rFonts w:ascii="Arial" w:hAnsi="Arial" w:cs="Arial"/>
                <w:bCs/>
                <w:sz w:val="20"/>
                <w:szCs w:val="20"/>
              </w:rPr>
              <w:t xml:space="preserve"> (Lambert, 1992)</w:t>
            </w:r>
          </w:p>
        </w:tc>
        <w:tc>
          <w:tcPr>
            <w:tcW w:w="8561" w:type="dxa"/>
            <w:shd w:val="clear" w:color="auto" w:fill="auto"/>
            <w:tcMar>
              <w:left w:w="0" w:type="dxa"/>
              <w:right w:w="0" w:type="dxa"/>
            </w:tcMar>
            <w:hideMark/>
          </w:tcPr>
          <w:p w14:paraId="37299D2C"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 regression model for count data that both follows the Poisson distribution and contains excess zeros (Lambert, 1992). ZIP models are only appropriate for data for which the overdispersion is not solely due to zero-inflation. [relative abundance indices]</w:t>
            </w:r>
          </w:p>
        </w:tc>
        <w:tc>
          <w:tcPr>
            <w:tcW w:w="737" w:type="dxa"/>
            <w:tcMar>
              <w:left w:w="0" w:type="dxa"/>
              <w:right w:w="0" w:type="dxa"/>
            </w:tcMar>
          </w:tcPr>
          <w:p w14:paraId="527F708F"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7E0DF40A"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8581885"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66B18DF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449F387B"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mods_zip</w:t>
            </w:r>
          </w:p>
        </w:tc>
      </w:tr>
      <w:tr w:rsidR="0077791D" w:rsidRPr="005010CD" w14:paraId="6D21A70A" w14:textId="77777777" w:rsidTr="005010CD">
        <w:trPr>
          <w:trHeight w:val="20"/>
        </w:trPr>
        <w:tc>
          <w:tcPr>
            <w:tcW w:w="2608" w:type="dxa"/>
            <w:tcMar>
              <w:left w:w="0" w:type="dxa"/>
              <w:right w:w="0" w:type="dxa"/>
            </w:tcMar>
          </w:tcPr>
          <w:p w14:paraId="51DC0B9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bookmarkStart w:id="196" w:name="mods_zero_inflation"/>
            <w:bookmarkStart w:id="197" w:name="_Hlk147814480" w:colFirst="1" w:colLast="4"/>
            <w:r w:rsidRPr="005010CD">
              <w:rPr>
                <w:rFonts w:ascii="Arial" w:eastAsia="Times New Roman" w:hAnsi="Arial" w:cs="Arial"/>
                <w:color w:val="000000"/>
                <w:kern w:val="0"/>
                <w:sz w:val="20"/>
                <w:szCs w:val="20"/>
                <w:lang w:eastAsia="en-CA"/>
                <w14:ligatures w14:val="none"/>
              </w:rPr>
              <w:t xml:space="preserve"> Zero-inflation</w:t>
            </w:r>
            <w:bookmarkEnd w:id="196"/>
          </w:p>
        </w:tc>
        <w:tc>
          <w:tcPr>
            <w:tcW w:w="8561" w:type="dxa"/>
            <w:shd w:val="clear" w:color="auto" w:fill="auto"/>
            <w:tcMar>
              <w:left w:w="0" w:type="dxa"/>
              <w:right w:w="0" w:type="dxa"/>
            </w:tcMar>
            <w:hideMark/>
          </w:tcPr>
          <w:p w14:paraId="01B52375"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An excess of zeros that is "so large that those expected in standard distributions (e.g., normal, Poisson, binomial, negative binomial and beta)" (Heilbron, 1994) violate the assumptions of such distributions (Martin et al., 2005). Excess zeroes can be a result of ecological effects ("true" zeros) or due to sampling or observer error ("false zeros") (Martin et al., 2005). Excess zeroes contribute to overdispersion, but they don't necessarily account for all excess variability (Blasco-Moreno et al., 2019).</w:t>
            </w:r>
          </w:p>
        </w:tc>
        <w:tc>
          <w:tcPr>
            <w:tcW w:w="737" w:type="dxa"/>
            <w:tcMar>
              <w:left w:w="0" w:type="dxa"/>
              <w:right w:w="0" w:type="dxa"/>
            </w:tcMar>
          </w:tcPr>
          <w:p w14:paraId="1D1DE831"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p>
        </w:tc>
        <w:tc>
          <w:tcPr>
            <w:tcW w:w="1191" w:type="dxa"/>
            <w:shd w:val="clear" w:color="auto" w:fill="auto"/>
            <w:tcMar>
              <w:left w:w="28" w:type="dxa"/>
              <w:right w:w="28" w:type="dxa"/>
            </w:tcMar>
          </w:tcPr>
          <w:p w14:paraId="1F616B7C"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243C93">
              <w:rPr>
                <w:rFonts w:ascii="Arial" w:eastAsia="Times New Roman" w:hAnsi="Arial" w:cs="Arial"/>
                <w:color w:val="000000"/>
                <w:kern w:val="0"/>
                <w:sz w:val="20"/>
                <w:szCs w:val="20"/>
                <w:lang w:eastAsia="en-CA"/>
                <w14:ligatures w14:val="none"/>
              </w:rPr>
              <w:t>NULL</w:t>
            </w:r>
          </w:p>
        </w:tc>
        <w:tc>
          <w:tcPr>
            <w:tcW w:w="968" w:type="dxa"/>
            <w:shd w:val="clear" w:color="auto" w:fill="FBE4D5" w:themeFill="accent2" w:themeFillTint="33"/>
            <w:tcMar>
              <w:left w:w="0" w:type="dxa"/>
              <w:right w:w="0" w:type="dxa"/>
            </w:tcMar>
            <w:hideMark/>
          </w:tcPr>
          <w:p w14:paraId="776529B1"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FALSE</w:t>
            </w:r>
          </w:p>
        </w:tc>
        <w:tc>
          <w:tcPr>
            <w:tcW w:w="964" w:type="dxa"/>
            <w:shd w:val="clear" w:color="auto" w:fill="E2EFD9" w:themeFill="accent6" w:themeFillTint="33"/>
            <w:tcMar>
              <w:left w:w="0" w:type="dxa"/>
              <w:right w:w="0" w:type="dxa"/>
            </w:tcMar>
            <w:hideMark/>
          </w:tcPr>
          <w:p w14:paraId="7EFD6D99" w14:textId="77777777" w:rsidR="0077791D" w:rsidRPr="005010CD" w:rsidRDefault="0077791D" w:rsidP="005010CD">
            <w:pPr>
              <w:spacing w:after="0" w:line="240" w:lineRule="auto"/>
              <w:ind w:left="57" w:right="57"/>
              <w:jc w:val="center"/>
              <w:rPr>
                <w:rFonts w:ascii="Arial" w:eastAsia="Times New Roman" w:hAnsi="Arial" w:cs="Arial"/>
                <w:color w:val="000000"/>
                <w:kern w:val="0"/>
                <w:sz w:val="20"/>
                <w:szCs w:val="20"/>
                <w:lang w:eastAsia="en-CA"/>
                <w14:ligatures w14:val="none"/>
              </w:rPr>
            </w:pPr>
            <w:r w:rsidRPr="005010CD">
              <w:rPr>
                <w:rFonts w:ascii="Arial" w:eastAsia="Times New Roman" w:hAnsi="Arial" w:cs="Arial"/>
                <w:color w:val="000000"/>
                <w:kern w:val="0"/>
                <w:sz w:val="20"/>
                <w:szCs w:val="20"/>
                <w:lang w:eastAsia="en-CA"/>
                <w14:ligatures w14:val="none"/>
              </w:rPr>
              <w:t>TRUE</w:t>
            </w:r>
          </w:p>
        </w:tc>
        <w:tc>
          <w:tcPr>
            <w:tcW w:w="1474" w:type="dxa"/>
            <w:tcMar>
              <w:left w:w="0" w:type="dxa"/>
              <w:right w:w="0" w:type="dxa"/>
            </w:tcMar>
          </w:tcPr>
          <w:p w14:paraId="5B6281FD" w14:textId="77777777" w:rsidR="0077791D" w:rsidRPr="005010CD" w:rsidRDefault="0077791D" w:rsidP="005010CD">
            <w:pPr>
              <w:spacing w:after="0" w:line="240" w:lineRule="auto"/>
              <w:ind w:left="57" w:right="57"/>
              <w:rPr>
                <w:rFonts w:ascii="Arial" w:eastAsia="Times New Roman" w:hAnsi="Arial" w:cs="Arial"/>
                <w:color w:val="000000"/>
                <w:kern w:val="0"/>
                <w:sz w:val="20"/>
                <w:szCs w:val="20"/>
                <w:lang w:eastAsia="en-CA"/>
                <w14:ligatures w14:val="none"/>
              </w:rPr>
            </w:pPr>
            <w:r w:rsidRPr="005010CD">
              <w:rPr>
                <w:rFonts w:ascii="Arial" w:hAnsi="Arial" w:cs="Arial"/>
                <w:color w:val="000000"/>
                <w:sz w:val="20"/>
                <w:szCs w:val="20"/>
              </w:rPr>
              <w:t>mods_zero_inflation</w:t>
            </w:r>
          </w:p>
        </w:tc>
      </w:tr>
      <w:bookmarkEnd w:id="0"/>
      <w:bookmarkEnd w:id="197"/>
    </w:tbl>
    <w:p w14:paraId="6F48463F" w14:textId="06B1F518" w:rsidR="00705902" w:rsidRPr="00475EEF" w:rsidRDefault="00705902" w:rsidP="005000B1">
      <w:pPr>
        <w:spacing w:after="0"/>
        <w:rPr>
          <w:sz w:val="20"/>
          <w:szCs w:val="20"/>
          <w:lang w:eastAsia="en-CA"/>
        </w:rPr>
      </w:pPr>
    </w:p>
    <w:sectPr w:rsidR="00705902" w:rsidRPr="00475EEF" w:rsidSect="00397DBD">
      <w:pgSz w:w="20160" w:h="12240" w:orient="landscape" w:code="5"/>
      <w:pgMar w:top="720" w:right="31"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Guest User" w:date="2024-03-05T20:44:00Z" w:initials="GU">
    <w:p w14:paraId="3F122C8F" w14:textId="77777777" w:rsidR="0077791D" w:rsidRDefault="0077791D" w:rsidP="005000B1">
      <w:pPr>
        <w:pStyle w:val="CommentText"/>
      </w:pPr>
      <w:r>
        <w:t>not sure about this if caps now or not</w:t>
      </w:r>
      <w:r>
        <w:rPr>
          <w:rStyle w:val="CommentReference"/>
        </w:rPr>
        <w:annotationRef/>
      </w:r>
    </w:p>
  </w:comment>
  <w:comment w:id="15" w:author="cjsteven@ualberta.ca" w:date="2024-03-18T18:51:00Z" w:initials="c">
    <w:p w14:paraId="37444297" w14:textId="77777777" w:rsidR="0077791D" w:rsidRDefault="0077791D" w:rsidP="005000B1">
      <w:pPr>
        <w:pStyle w:val="CommentText"/>
      </w:pPr>
      <w:r>
        <w:rPr>
          <w:rStyle w:val="CommentReference"/>
        </w:rPr>
        <w:annotationRef/>
      </w:r>
      <w:r>
        <w:t>would leave it; since this is the name of something specific as named in the metadata.</w:t>
      </w:r>
    </w:p>
  </w:comment>
  <w:comment w:id="88" w:author="Guest User" w:date="2023-12-17T15:03:00Z" w:initials="GU">
    <w:p w14:paraId="50BB7020" w14:textId="77777777" w:rsidR="0077791D" w:rsidRDefault="0077791D" w:rsidP="005000B1">
      <w:pPr>
        <w:pStyle w:val="CommentText"/>
      </w:pPr>
      <w:r>
        <w:t>Need to clarify how 'state variables' differ from 'variables of interest'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122C8F" w15:done="1"/>
  <w15:commentEx w15:paraId="37444297" w15:paraIdParent="3F122C8F" w15:done="1"/>
  <w15:commentEx w15:paraId="50BB7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4AD9C0" w16cex:dateUtc="2024-03-06T03:44:00Z"/>
  <w16cex:commentExtensible w16cex:durableId="6955A621" w16cex:dateUtc="2024-03-19T00:51:00Z"/>
  <w16cex:commentExtensible w16cex:durableId="6F0AF971" w16cex:dateUtc="2023-12-17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122C8F" w16cid:durableId="234AD9C0"/>
  <w16cid:commentId w16cid:paraId="37444297" w16cid:durableId="6955A621"/>
  <w16cid:commentId w16cid:paraId="50BB7020" w16cid:durableId="6F0AF9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AD" w15:userId="S::urn:spo:anon#44cb88484dcdbbc83b90daa3688f7837fb4f8574a91ecfd045cd161e761fbbdf::"/>
  </w15:person>
  <w15:person w15:author="cjsteven@ualberta.ca">
    <w15:presenceInfo w15:providerId="AD" w15:userId="S::cjsteven@ualberta.ca::45384ab8-6b34-4602-b0b3-ee3e760b5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10"/>
    <w:rsid w:val="00005437"/>
    <w:rsid w:val="00020920"/>
    <w:rsid w:val="000249DE"/>
    <w:rsid w:val="00034E1F"/>
    <w:rsid w:val="000436A3"/>
    <w:rsid w:val="00043B53"/>
    <w:rsid w:val="00063573"/>
    <w:rsid w:val="00072060"/>
    <w:rsid w:val="00081818"/>
    <w:rsid w:val="00082C92"/>
    <w:rsid w:val="000900A7"/>
    <w:rsid w:val="000A2DA8"/>
    <w:rsid w:val="000A323F"/>
    <w:rsid w:val="000B0F95"/>
    <w:rsid w:val="000B6048"/>
    <w:rsid w:val="000C1E9A"/>
    <w:rsid w:val="000C55CE"/>
    <w:rsid w:val="000C6BC4"/>
    <w:rsid w:val="000D3151"/>
    <w:rsid w:val="000D4967"/>
    <w:rsid w:val="000E1F82"/>
    <w:rsid w:val="000F26D8"/>
    <w:rsid w:val="001018E6"/>
    <w:rsid w:val="00125310"/>
    <w:rsid w:val="00126B9F"/>
    <w:rsid w:val="00146BBE"/>
    <w:rsid w:val="00152D2D"/>
    <w:rsid w:val="001555E9"/>
    <w:rsid w:val="001601E9"/>
    <w:rsid w:val="00165FCB"/>
    <w:rsid w:val="001811CE"/>
    <w:rsid w:val="00196569"/>
    <w:rsid w:val="001B21A6"/>
    <w:rsid w:val="001B64F7"/>
    <w:rsid w:val="001C1FDE"/>
    <w:rsid w:val="001D10FF"/>
    <w:rsid w:val="001D2BE6"/>
    <w:rsid w:val="001D549E"/>
    <w:rsid w:val="001E6132"/>
    <w:rsid w:val="001F4273"/>
    <w:rsid w:val="0020064D"/>
    <w:rsid w:val="00206331"/>
    <w:rsid w:val="00207F63"/>
    <w:rsid w:val="00220CC6"/>
    <w:rsid w:val="00227DC0"/>
    <w:rsid w:val="00244BAD"/>
    <w:rsid w:val="00247386"/>
    <w:rsid w:val="00250E36"/>
    <w:rsid w:val="00280F6B"/>
    <w:rsid w:val="00285887"/>
    <w:rsid w:val="00292692"/>
    <w:rsid w:val="002C3DB9"/>
    <w:rsid w:val="002D752F"/>
    <w:rsid w:val="002E3A87"/>
    <w:rsid w:val="002E6664"/>
    <w:rsid w:val="002F34AC"/>
    <w:rsid w:val="00310502"/>
    <w:rsid w:val="00310E6B"/>
    <w:rsid w:val="00321908"/>
    <w:rsid w:val="003430F4"/>
    <w:rsid w:val="00345801"/>
    <w:rsid w:val="0035396C"/>
    <w:rsid w:val="00355702"/>
    <w:rsid w:val="00364AB6"/>
    <w:rsid w:val="00375180"/>
    <w:rsid w:val="00376AC9"/>
    <w:rsid w:val="00377D8C"/>
    <w:rsid w:val="003809A5"/>
    <w:rsid w:val="0038146C"/>
    <w:rsid w:val="00392FA2"/>
    <w:rsid w:val="00393AF7"/>
    <w:rsid w:val="00395FD6"/>
    <w:rsid w:val="00397DBD"/>
    <w:rsid w:val="00397E31"/>
    <w:rsid w:val="003A6F74"/>
    <w:rsid w:val="003B65F4"/>
    <w:rsid w:val="003C7F15"/>
    <w:rsid w:val="003D243C"/>
    <w:rsid w:val="003D41D3"/>
    <w:rsid w:val="003E4069"/>
    <w:rsid w:val="003E5DE8"/>
    <w:rsid w:val="003E7954"/>
    <w:rsid w:val="003F250E"/>
    <w:rsid w:val="003F7DA0"/>
    <w:rsid w:val="00400C99"/>
    <w:rsid w:val="0041509A"/>
    <w:rsid w:val="004219BD"/>
    <w:rsid w:val="00446BD4"/>
    <w:rsid w:val="00446FE3"/>
    <w:rsid w:val="00447282"/>
    <w:rsid w:val="00463D0B"/>
    <w:rsid w:val="00474067"/>
    <w:rsid w:val="00475EEF"/>
    <w:rsid w:val="00487759"/>
    <w:rsid w:val="004A3E6F"/>
    <w:rsid w:val="004B0646"/>
    <w:rsid w:val="004D298E"/>
    <w:rsid w:val="004D48B3"/>
    <w:rsid w:val="004D520B"/>
    <w:rsid w:val="004E254B"/>
    <w:rsid w:val="004E53FE"/>
    <w:rsid w:val="005000B1"/>
    <w:rsid w:val="005010CD"/>
    <w:rsid w:val="00516076"/>
    <w:rsid w:val="005256D8"/>
    <w:rsid w:val="005504B6"/>
    <w:rsid w:val="00551523"/>
    <w:rsid w:val="00554B5B"/>
    <w:rsid w:val="005761E4"/>
    <w:rsid w:val="00576FC3"/>
    <w:rsid w:val="005B1D3D"/>
    <w:rsid w:val="005B7D42"/>
    <w:rsid w:val="005C01C9"/>
    <w:rsid w:val="005C03D2"/>
    <w:rsid w:val="005C3F92"/>
    <w:rsid w:val="005C7863"/>
    <w:rsid w:val="005D36D1"/>
    <w:rsid w:val="005D665C"/>
    <w:rsid w:val="005E2683"/>
    <w:rsid w:val="005E3C22"/>
    <w:rsid w:val="005F0691"/>
    <w:rsid w:val="00600377"/>
    <w:rsid w:val="0060108D"/>
    <w:rsid w:val="00604C15"/>
    <w:rsid w:val="00607BBD"/>
    <w:rsid w:val="00636252"/>
    <w:rsid w:val="00636719"/>
    <w:rsid w:val="00637C94"/>
    <w:rsid w:val="00640BA6"/>
    <w:rsid w:val="0064714E"/>
    <w:rsid w:val="00650F31"/>
    <w:rsid w:val="00665801"/>
    <w:rsid w:val="00666219"/>
    <w:rsid w:val="00675D7C"/>
    <w:rsid w:val="006873E5"/>
    <w:rsid w:val="006876B5"/>
    <w:rsid w:val="00694E22"/>
    <w:rsid w:val="0069794F"/>
    <w:rsid w:val="006A6863"/>
    <w:rsid w:val="006B2216"/>
    <w:rsid w:val="006B2572"/>
    <w:rsid w:val="006C3337"/>
    <w:rsid w:val="006E0CC2"/>
    <w:rsid w:val="006E4510"/>
    <w:rsid w:val="00700AAB"/>
    <w:rsid w:val="00701EA2"/>
    <w:rsid w:val="007025D8"/>
    <w:rsid w:val="00705902"/>
    <w:rsid w:val="00706877"/>
    <w:rsid w:val="0070773A"/>
    <w:rsid w:val="00724D8A"/>
    <w:rsid w:val="007255A5"/>
    <w:rsid w:val="00731F9A"/>
    <w:rsid w:val="00732D4D"/>
    <w:rsid w:val="00733915"/>
    <w:rsid w:val="007374A2"/>
    <w:rsid w:val="00767D28"/>
    <w:rsid w:val="0077791D"/>
    <w:rsid w:val="00785C21"/>
    <w:rsid w:val="00785E84"/>
    <w:rsid w:val="007900A4"/>
    <w:rsid w:val="00790509"/>
    <w:rsid w:val="0079537B"/>
    <w:rsid w:val="007B0826"/>
    <w:rsid w:val="007D3FBC"/>
    <w:rsid w:val="007D53E8"/>
    <w:rsid w:val="007D7B68"/>
    <w:rsid w:val="007E0193"/>
    <w:rsid w:val="007F7E34"/>
    <w:rsid w:val="00803EC7"/>
    <w:rsid w:val="00810FA9"/>
    <w:rsid w:val="00832D03"/>
    <w:rsid w:val="00834F69"/>
    <w:rsid w:val="00835774"/>
    <w:rsid w:val="0084482A"/>
    <w:rsid w:val="00847A09"/>
    <w:rsid w:val="00851453"/>
    <w:rsid w:val="008530DD"/>
    <w:rsid w:val="00853726"/>
    <w:rsid w:val="008545E7"/>
    <w:rsid w:val="00855954"/>
    <w:rsid w:val="0086051B"/>
    <w:rsid w:val="008607E1"/>
    <w:rsid w:val="00864087"/>
    <w:rsid w:val="008773F7"/>
    <w:rsid w:val="0089597F"/>
    <w:rsid w:val="008A4DF8"/>
    <w:rsid w:val="008B0B14"/>
    <w:rsid w:val="008B7A51"/>
    <w:rsid w:val="008C0C81"/>
    <w:rsid w:val="008C781A"/>
    <w:rsid w:val="008F1316"/>
    <w:rsid w:val="008F189D"/>
    <w:rsid w:val="00903EB9"/>
    <w:rsid w:val="00912D81"/>
    <w:rsid w:val="009143B7"/>
    <w:rsid w:val="0091448B"/>
    <w:rsid w:val="00922C31"/>
    <w:rsid w:val="00952C11"/>
    <w:rsid w:val="0096726E"/>
    <w:rsid w:val="00983EBC"/>
    <w:rsid w:val="00992559"/>
    <w:rsid w:val="0099382E"/>
    <w:rsid w:val="00996A22"/>
    <w:rsid w:val="009A22C4"/>
    <w:rsid w:val="009A3759"/>
    <w:rsid w:val="009A3A3F"/>
    <w:rsid w:val="009A661F"/>
    <w:rsid w:val="009B2E7E"/>
    <w:rsid w:val="009B2F59"/>
    <w:rsid w:val="009C5AFE"/>
    <w:rsid w:val="009C65E1"/>
    <w:rsid w:val="009E1AAD"/>
    <w:rsid w:val="009E2C03"/>
    <w:rsid w:val="009E42A1"/>
    <w:rsid w:val="009F145E"/>
    <w:rsid w:val="00A03B26"/>
    <w:rsid w:val="00A03EBF"/>
    <w:rsid w:val="00A07110"/>
    <w:rsid w:val="00A130BD"/>
    <w:rsid w:val="00A16061"/>
    <w:rsid w:val="00A17747"/>
    <w:rsid w:val="00A2643F"/>
    <w:rsid w:val="00A507A3"/>
    <w:rsid w:val="00A542DF"/>
    <w:rsid w:val="00A62346"/>
    <w:rsid w:val="00A825E7"/>
    <w:rsid w:val="00A83998"/>
    <w:rsid w:val="00A84067"/>
    <w:rsid w:val="00A9082E"/>
    <w:rsid w:val="00AA479D"/>
    <w:rsid w:val="00AA6E6D"/>
    <w:rsid w:val="00AC351C"/>
    <w:rsid w:val="00AD2379"/>
    <w:rsid w:val="00AD680C"/>
    <w:rsid w:val="00AD6FC1"/>
    <w:rsid w:val="00AF135A"/>
    <w:rsid w:val="00AF4CB4"/>
    <w:rsid w:val="00AF569C"/>
    <w:rsid w:val="00AF57B9"/>
    <w:rsid w:val="00B021F4"/>
    <w:rsid w:val="00B03D6D"/>
    <w:rsid w:val="00B16A20"/>
    <w:rsid w:val="00B211F3"/>
    <w:rsid w:val="00B26188"/>
    <w:rsid w:val="00B26F9C"/>
    <w:rsid w:val="00B27603"/>
    <w:rsid w:val="00B30EED"/>
    <w:rsid w:val="00B417F8"/>
    <w:rsid w:val="00B431BA"/>
    <w:rsid w:val="00B45D5D"/>
    <w:rsid w:val="00B46B0D"/>
    <w:rsid w:val="00B509E7"/>
    <w:rsid w:val="00B579B2"/>
    <w:rsid w:val="00B62104"/>
    <w:rsid w:val="00B73B54"/>
    <w:rsid w:val="00B85604"/>
    <w:rsid w:val="00B86A7B"/>
    <w:rsid w:val="00BA51C3"/>
    <w:rsid w:val="00BA6EA1"/>
    <w:rsid w:val="00BD392C"/>
    <w:rsid w:val="00BE3E8D"/>
    <w:rsid w:val="00C01291"/>
    <w:rsid w:val="00C05287"/>
    <w:rsid w:val="00C07E7B"/>
    <w:rsid w:val="00C17A2D"/>
    <w:rsid w:val="00C339A1"/>
    <w:rsid w:val="00C33EE9"/>
    <w:rsid w:val="00C41372"/>
    <w:rsid w:val="00C422E6"/>
    <w:rsid w:val="00C4577C"/>
    <w:rsid w:val="00C677F1"/>
    <w:rsid w:val="00C73AB4"/>
    <w:rsid w:val="00C74AA9"/>
    <w:rsid w:val="00C75F81"/>
    <w:rsid w:val="00C8031D"/>
    <w:rsid w:val="00C87367"/>
    <w:rsid w:val="00C87B4A"/>
    <w:rsid w:val="00CA111E"/>
    <w:rsid w:val="00CA2F5B"/>
    <w:rsid w:val="00CA35EE"/>
    <w:rsid w:val="00CB2BBD"/>
    <w:rsid w:val="00CC01BF"/>
    <w:rsid w:val="00CC0B0C"/>
    <w:rsid w:val="00CD106C"/>
    <w:rsid w:val="00CD2322"/>
    <w:rsid w:val="00CE1939"/>
    <w:rsid w:val="00CE5FED"/>
    <w:rsid w:val="00CE7F0C"/>
    <w:rsid w:val="00D02DB6"/>
    <w:rsid w:val="00D0447C"/>
    <w:rsid w:val="00D11A57"/>
    <w:rsid w:val="00D14D4F"/>
    <w:rsid w:val="00D31611"/>
    <w:rsid w:val="00D562CF"/>
    <w:rsid w:val="00D602DB"/>
    <w:rsid w:val="00D62155"/>
    <w:rsid w:val="00D639FD"/>
    <w:rsid w:val="00D674E5"/>
    <w:rsid w:val="00D751C7"/>
    <w:rsid w:val="00D86B94"/>
    <w:rsid w:val="00D92C82"/>
    <w:rsid w:val="00DA7D7B"/>
    <w:rsid w:val="00DC03D0"/>
    <w:rsid w:val="00DC3EFB"/>
    <w:rsid w:val="00DD3FCE"/>
    <w:rsid w:val="00DD6F29"/>
    <w:rsid w:val="00E02C5E"/>
    <w:rsid w:val="00E057F1"/>
    <w:rsid w:val="00E05B4D"/>
    <w:rsid w:val="00E10734"/>
    <w:rsid w:val="00E11302"/>
    <w:rsid w:val="00E13EE3"/>
    <w:rsid w:val="00E14E80"/>
    <w:rsid w:val="00E165AF"/>
    <w:rsid w:val="00E25FC8"/>
    <w:rsid w:val="00E30207"/>
    <w:rsid w:val="00E30FF4"/>
    <w:rsid w:val="00E36B86"/>
    <w:rsid w:val="00E5355B"/>
    <w:rsid w:val="00E572D9"/>
    <w:rsid w:val="00E67507"/>
    <w:rsid w:val="00E727AC"/>
    <w:rsid w:val="00E73295"/>
    <w:rsid w:val="00E742B9"/>
    <w:rsid w:val="00E8415B"/>
    <w:rsid w:val="00E91342"/>
    <w:rsid w:val="00E920F2"/>
    <w:rsid w:val="00EA4F23"/>
    <w:rsid w:val="00ED008D"/>
    <w:rsid w:val="00ED7A05"/>
    <w:rsid w:val="00EE51A7"/>
    <w:rsid w:val="00EF1DAE"/>
    <w:rsid w:val="00F040BF"/>
    <w:rsid w:val="00F05CD2"/>
    <w:rsid w:val="00F16199"/>
    <w:rsid w:val="00F4534A"/>
    <w:rsid w:val="00F45F64"/>
    <w:rsid w:val="00F46A91"/>
    <w:rsid w:val="00F47CBA"/>
    <w:rsid w:val="00F5213E"/>
    <w:rsid w:val="00F54788"/>
    <w:rsid w:val="00F62FE0"/>
    <w:rsid w:val="00F630EF"/>
    <w:rsid w:val="00F64CBA"/>
    <w:rsid w:val="00F7109F"/>
    <w:rsid w:val="00F76F99"/>
    <w:rsid w:val="00F81D04"/>
    <w:rsid w:val="00F83939"/>
    <w:rsid w:val="00F85A69"/>
    <w:rsid w:val="00F90C7F"/>
    <w:rsid w:val="00F93795"/>
    <w:rsid w:val="00FA3B89"/>
    <w:rsid w:val="00FA5188"/>
    <w:rsid w:val="00FC09A8"/>
    <w:rsid w:val="00FC4B02"/>
    <w:rsid w:val="00FD1100"/>
    <w:rsid w:val="00FD5E28"/>
    <w:rsid w:val="00FD7577"/>
    <w:rsid w:val="00FE2699"/>
    <w:rsid w:val="00FE36DC"/>
    <w:rsid w:val="00FF35F6"/>
    <w:rsid w:val="0566B122"/>
    <w:rsid w:val="065BDFCF"/>
    <w:rsid w:val="11AF0AE6"/>
    <w:rsid w:val="17DD9463"/>
    <w:rsid w:val="2998C0F5"/>
    <w:rsid w:val="2CE8FCB5"/>
    <w:rsid w:val="43451B7A"/>
    <w:rsid w:val="4F58A104"/>
    <w:rsid w:val="60059765"/>
    <w:rsid w:val="71704628"/>
    <w:rsid w:val="79CDD252"/>
    <w:rsid w:val="7BDB21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EA6E"/>
  <w15:chartTrackingRefBased/>
  <w15:docId w15:val="{93EF400D-4FFB-449D-A2D4-8C7D0E418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CD"/>
    <w:pPr>
      <w:keepNext/>
      <w:keepLines/>
      <w:spacing w:after="0" w:line="276" w:lineRule="auto"/>
      <w:outlineLvl w:val="0"/>
    </w:pPr>
    <w:rPr>
      <w:rFonts w:ascii="Arial" w:eastAsiaTheme="majorEastAsia" w:hAnsi="Arial" w:cs="Arial"/>
      <w:b/>
      <w:bCs/>
      <w:color w:val="2F5496" w:themeColor="accent1" w:themeShade="BF"/>
      <w:sz w:val="32"/>
      <w:szCs w:val="32"/>
    </w:rPr>
  </w:style>
  <w:style w:type="paragraph" w:styleId="Heading2">
    <w:name w:val="heading 2"/>
    <w:basedOn w:val="Normal"/>
    <w:next w:val="Normal"/>
    <w:link w:val="Heading2Char"/>
    <w:uiPriority w:val="9"/>
    <w:unhideWhenUsed/>
    <w:qFormat/>
    <w:rsid w:val="00705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D11A57"/>
    <w:rPr>
      <w:color w:val="0563C1"/>
      <w:u w:val="single"/>
    </w:rPr>
  </w:style>
  <w:style w:type="character" w:styleId="FollowedHyperlink">
    <w:name w:val="FollowedHyperlink"/>
    <w:basedOn w:val="DefaultParagraphFont"/>
    <w:uiPriority w:val="99"/>
    <w:semiHidden/>
    <w:unhideWhenUsed/>
    <w:rsid w:val="00D11A57"/>
    <w:rPr>
      <w:color w:val="954F72"/>
      <w:u w:val="single"/>
    </w:rPr>
  </w:style>
  <w:style w:type="paragraph" w:customStyle="1" w:styleId="msonormal0">
    <w:name w:val="msonormal"/>
    <w:basedOn w:val="Normal"/>
    <w:rsid w:val="00D11A5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xl65">
    <w:name w:val="xl65"/>
    <w:basedOn w:val="Normal"/>
    <w:rsid w:val="00D11A57"/>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D11A57"/>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D11A57"/>
    <w:pPr>
      <w:pBdr>
        <w:bottom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D11A57"/>
    <w:pPr>
      <w:pBdr>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D11A57"/>
    <w:pPr>
      <w:pBdr>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D11A5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D11A5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D11A5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C33EE9"/>
    <w:pPr>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C33EE9"/>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C33EE9"/>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ascii="Arial" w:eastAsia="Times New Roman" w:hAnsi="Arial" w:cs="Arial"/>
      <w:color w:val="000000"/>
      <w:kern w:val="0"/>
      <w:sz w:val="18"/>
      <w:szCs w:val="18"/>
      <w:lang w:eastAsia="en-CA"/>
      <w14:ligatures w14:val="none"/>
    </w:rPr>
  </w:style>
  <w:style w:type="character" w:customStyle="1" w:styleId="Heading1Char">
    <w:name w:val="Heading 1 Char"/>
    <w:basedOn w:val="DefaultParagraphFont"/>
    <w:link w:val="Heading1"/>
    <w:uiPriority w:val="9"/>
    <w:rsid w:val="005010CD"/>
    <w:rPr>
      <w:rFonts w:ascii="Arial" w:eastAsiaTheme="majorEastAsia" w:hAnsi="Arial" w:cs="Arial"/>
      <w:b/>
      <w:bCs/>
      <w:color w:val="2F5496" w:themeColor="accent1" w:themeShade="BF"/>
      <w:sz w:val="32"/>
      <w:szCs w:val="32"/>
    </w:rPr>
  </w:style>
  <w:style w:type="character" w:customStyle="1" w:styleId="Heading2Char">
    <w:name w:val="Heading 2 Char"/>
    <w:basedOn w:val="DefaultParagraphFont"/>
    <w:link w:val="Heading2"/>
    <w:uiPriority w:val="9"/>
    <w:rsid w:val="0070590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640BA6"/>
    <w:rPr>
      <w:sz w:val="16"/>
      <w:szCs w:val="16"/>
    </w:rPr>
  </w:style>
  <w:style w:type="paragraph" w:styleId="CommentText">
    <w:name w:val="annotation text"/>
    <w:basedOn w:val="Normal"/>
    <w:link w:val="CommentTextChar"/>
    <w:uiPriority w:val="99"/>
    <w:unhideWhenUsed/>
    <w:rsid w:val="00640BA6"/>
    <w:pPr>
      <w:spacing w:line="240" w:lineRule="auto"/>
    </w:pPr>
    <w:rPr>
      <w:sz w:val="20"/>
      <w:szCs w:val="20"/>
    </w:rPr>
  </w:style>
  <w:style w:type="character" w:customStyle="1" w:styleId="CommentTextChar">
    <w:name w:val="Comment Text Char"/>
    <w:basedOn w:val="DefaultParagraphFont"/>
    <w:link w:val="CommentText"/>
    <w:uiPriority w:val="99"/>
    <w:rsid w:val="00640BA6"/>
    <w:rPr>
      <w:sz w:val="20"/>
      <w:szCs w:val="20"/>
    </w:rPr>
  </w:style>
  <w:style w:type="paragraph" w:styleId="CommentSubject">
    <w:name w:val="annotation subject"/>
    <w:basedOn w:val="CommentText"/>
    <w:next w:val="CommentText"/>
    <w:link w:val="CommentSubjectChar"/>
    <w:uiPriority w:val="99"/>
    <w:semiHidden/>
    <w:unhideWhenUsed/>
    <w:rsid w:val="00640BA6"/>
    <w:rPr>
      <w:b/>
      <w:bCs/>
    </w:rPr>
  </w:style>
  <w:style w:type="character" w:customStyle="1" w:styleId="CommentSubjectChar">
    <w:name w:val="Comment Subject Char"/>
    <w:basedOn w:val="CommentTextChar"/>
    <w:link w:val="CommentSubject"/>
    <w:uiPriority w:val="99"/>
    <w:semiHidden/>
    <w:rsid w:val="00640BA6"/>
    <w:rPr>
      <w:b/>
      <w:bCs/>
      <w:sz w:val="20"/>
      <w:szCs w:val="20"/>
    </w:rPr>
  </w:style>
  <w:style w:type="paragraph" w:styleId="Revision">
    <w:name w:val="Revision"/>
    <w:hidden/>
    <w:uiPriority w:val="99"/>
    <w:semiHidden/>
    <w:rsid w:val="008530DD"/>
    <w:pPr>
      <w:spacing w:after="0" w:line="240" w:lineRule="auto"/>
    </w:pPr>
  </w:style>
  <w:style w:type="character" w:customStyle="1" w:styleId="cf01">
    <w:name w:val="cf01"/>
    <w:basedOn w:val="DefaultParagraphFont"/>
    <w:rsid w:val="0035396C"/>
    <w:rPr>
      <w:rFonts w:ascii="Segoe UI" w:hAnsi="Segoe UI" w:cs="Segoe UI" w:hint="default"/>
      <w:sz w:val="22"/>
      <w:szCs w:val="22"/>
    </w:rPr>
  </w:style>
  <w:style w:type="paragraph" w:customStyle="1" w:styleId="pf0">
    <w:name w:val="pf0"/>
    <w:basedOn w:val="Normal"/>
    <w:rsid w:val="00475EE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cf11">
    <w:name w:val="cf11"/>
    <w:basedOn w:val="DefaultParagraphFont"/>
    <w:rsid w:val="00475EEF"/>
    <w:rPr>
      <w:rFonts w:ascii="Segoe UI" w:hAnsi="Segoe UI" w:cs="Segoe UI" w:hint="default"/>
      <w:b/>
      <w:bCs/>
      <w:sz w:val="22"/>
      <w:szCs w:val="22"/>
    </w:rPr>
  </w:style>
  <w:style w:type="character" w:customStyle="1" w:styleId="cf21">
    <w:name w:val="cf21"/>
    <w:basedOn w:val="DefaultParagraphFont"/>
    <w:rsid w:val="00E13EE3"/>
    <w:rPr>
      <w:rFonts w:ascii="Segoe UI" w:hAnsi="Segoe UI" w:cs="Segoe UI" w:hint="default"/>
      <w:b/>
      <w:bCs/>
      <w:sz w:val="22"/>
      <w:szCs w:val="22"/>
      <w:u w:val="single"/>
    </w:rPr>
  </w:style>
  <w:style w:type="character" w:styleId="UnresolvedMention">
    <w:name w:val="Unresolved Mention"/>
    <w:basedOn w:val="DefaultParagraphFont"/>
    <w:uiPriority w:val="99"/>
    <w:semiHidden/>
    <w:unhideWhenUsed/>
    <w:rsid w:val="00952C11"/>
    <w:rPr>
      <w:color w:val="605E5C"/>
      <w:shd w:val="clear" w:color="auto" w:fill="E1DFDD"/>
    </w:rPr>
  </w:style>
  <w:style w:type="paragraph" w:customStyle="1" w:styleId="font5">
    <w:name w:val="font5"/>
    <w:basedOn w:val="Normal"/>
    <w:rsid w:val="00864087"/>
    <w:pPr>
      <w:spacing w:before="100" w:beforeAutospacing="1" w:after="100" w:afterAutospacing="1" w:line="240" w:lineRule="auto"/>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864087"/>
    <w:pPr>
      <w:spacing w:before="100" w:beforeAutospacing="1" w:after="100" w:afterAutospacing="1" w:line="240" w:lineRule="auto"/>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864087"/>
    <w:pPr>
      <w:spacing w:before="100" w:beforeAutospacing="1" w:after="100" w:afterAutospacing="1" w:line="240" w:lineRule="auto"/>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864087"/>
    <w:pPr>
      <w:spacing w:before="100" w:beforeAutospacing="1" w:after="100" w:afterAutospacing="1" w:line="240" w:lineRule="auto"/>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qFormat/>
    <w:rsid w:val="007255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1853">
      <w:bodyDiv w:val="1"/>
      <w:marLeft w:val="0"/>
      <w:marRight w:val="0"/>
      <w:marTop w:val="0"/>
      <w:marBottom w:val="0"/>
      <w:divBdr>
        <w:top w:val="none" w:sz="0" w:space="0" w:color="auto"/>
        <w:left w:val="none" w:sz="0" w:space="0" w:color="auto"/>
        <w:bottom w:val="none" w:sz="0" w:space="0" w:color="auto"/>
        <w:right w:val="none" w:sz="0" w:space="0" w:color="auto"/>
      </w:divBdr>
    </w:div>
    <w:div w:id="386801122">
      <w:bodyDiv w:val="1"/>
      <w:marLeft w:val="0"/>
      <w:marRight w:val="0"/>
      <w:marTop w:val="0"/>
      <w:marBottom w:val="0"/>
      <w:divBdr>
        <w:top w:val="none" w:sz="0" w:space="0" w:color="auto"/>
        <w:left w:val="none" w:sz="0" w:space="0" w:color="auto"/>
        <w:bottom w:val="none" w:sz="0" w:space="0" w:color="auto"/>
        <w:right w:val="none" w:sz="0" w:space="0" w:color="auto"/>
      </w:divBdr>
    </w:div>
    <w:div w:id="553272008">
      <w:bodyDiv w:val="1"/>
      <w:marLeft w:val="0"/>
      <w:marRight w:val="0"/>
      <w:marTop w:val="0"/>
      <w:marBottom w:val="0"/>
      <w:divBdr>
        <w:top w:val="none" w:sz="0" w:space="0" w:color="auto"/>
        <w:left w:val="none" w:sz="0" w:space="0" w:color="auto"/>
        <w:bottom w:val="none" w:sz="0" w:space="0" w:color="auto"/>
        <w:right w:val="none" w:sz="0" w:space="0" w:color="auto"/>
      </w:divBdr>
    </w:div>
    <w:div w:id="606694238">
      <w:bodyDiv w:val="1"/>
      <w:marLeft w:val="0"/>
      <w:marRight w:val="0"/>
      <w:marTop w:val="0"/>
      <w:marBottom w:val="0"/>
      <w:divBdr>
        <w:top w:val="none" w:sz="0" w:space="0" w:color="auto"/>
        <w:left w:val="none" w:sz="0" w:space="0" w:color="auto"/>
        <w:bottom w:val="none" w:sz="0" w:space="0" w:color="auto"/>
        <w:right w:val="none" w:sz="0" w:space="0" w:color="auto"/>
      </w:divBdr>
    </w:div>
    <w:div w:id="635841877">
      <w:bodyDiv w:val="1"/>
      <w:marLeft w:val="0"/>
      <w:marRight w:val="0"/>
      <w:marTop w:val="0"/>
      <w:marBottom w:val="0"/>
      <w:divBdr>
        <w:top w:val="none" w:sz="0" w:space="0" w:color="auto"/>
        <w:left w:val="none" w:sz="0" w:space="0" w:color="auto"/>
        <w:bottom w:val="none" w:sz="0" w:space="0" w:color="auto"/>
        <w:right w:val="none" w:sz="0" w:space="0" w:color="auto"/>
      </w:divBdr>
    </w:div>
    <w:div w:id="933050996">
      <w:bodyDiv w:val="1"/>
      <w:marLeft w:val="0"/>
      <w:marRight w:val="0"/>
      <w:marTop w:val="0"/>
      <w:marBottom w:val="0"/>
      <w:divBdr>
        <w:top w:val="none" w:sz="0" w:space="0" w:color="auto"/>
        <w:left w:val="none" w:sz="0" w:space="0" w:color="auto"/>
        <w:bottom w:val="none" w:sz="0" w:space="0" w:color="auto"/>
        <w:right w:val="none" w:sz="0" w:space="0" w:color="auto"/>
      </w:divBdr>
    </w:div>
    <w:div w:id="994070409">
      <w:bodyDiv w:val="1"/>
      <w:marLeft w:val="0"/>
      <w:marRight w:val="0"/>
      <w:marTop w:val="0"/>
      <w:marBottom w:val="0"/>
      <w:divBdr>
        <w:top w:val="none" w:sz="0" w:space="0" w:color="auto"/>
        <w:left w:val="none" w:sz="0" w:space="0" w:color="auto"/>
        <w:bottom w:val="none" w:sz="0" w:space="0" w:color="auto"/>
        <w:right w:val="none" w:sz="0" w:space="0" w:color="auto"/>
      </w:divBdr>
    </w:div>
    <w:div w:id="1394355297">
      <w:bodyDiv w:val="1"/>
      <w:marLeft w:val="0"/>
      <w:marRight w:val="0"/>
      <w:marTop w:val="0"/>
      <w:marBottom w:val="0"/>
      <w:divBdr>
        <w:top w:val="none" w:sz="0" w:space="0" w:color="auto"/>
        <w:left w:val="none" w:sz="0" w:space="0" w:color="auto"/>
        <w:bottom w:val="none" w:sz="0" w:space="0" w:color="auto"/>
        <w:right w:val="none" w:sz="0" w:space="0" w:color="auto"/>
      </w:divBdr>
    </w:div>
    <w:div w:id="1396851722">
      <w:bodyDiv w:val="1"/>
      <w:marLeft w:val="0"/>
      <w:marRight w:val="0"/>
      <w:marTop w:val="0"/>
      <w:marBottom w:val="0"/>
      <w:divBdr>
        <w:top w:val="none" w:sz="0" w:space="0" w:color="auto"/>
        <w:left w:val="none" w:sz="0" w:space="0" w:color="auto"/>
        <w:bottom w:val="none" w:sz="0" w:space="0" w:color="auto"/>
        <w:right w:val="none" w:sz="0" w:space="0" w:color="auto"/>
      </w:divBdr>
    </w:div>
    <w:div w:id="175304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1A989F-6DA8-4C6E-9EAE-87BE7E0C0F33}">
  <ds:schemaRefs>
    <ds:schemaRef ds:uri="http://schemas.microsoft.com/office/2006/metadata/properties"/>
    <ds:schemaRef ds:uri="http://schemas.microsoft.com/office/infopath/2007/PartnerControls"/>
    <ds:schemaRef ds:uri="50374519-f57b-4585-9f46-1e663ad8bdd3"/>
  </ds:schemaRefs>
</ds:datastoreItem>
</file>

<file path=customXml/itemProps2.xml><?xml version="1.0" encoding="utf-8"?>
<ds:datastoreItem xmlns:ds="http://schemas.openxmlformats.org/officeDocument/2006/customXml" ds:itemID="{7BF0D014-B0CB-491C-843A-7DD3A375D1C3}">
  <ds:schemaRefs>
    <ds:schemaRef ds:uri="http://schemas.openxmlformats.org/officeDocument/2006/bibliography"/>
  </ds:schemaRefs>
</ds:datastoreItem>
</file>

<file path=customXml/itemProps3.xml><?xml version="1.0" encoding="utf-8"?>
<ds:datastoreItem xmlns:ds="http://schemas.openxmlformats.org/officeDocument/2006/customXml" ds:itemID="{BD3C92EF-E8E2-4245-AD6C-375C18E1D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48CFB8-7732-4173-AA84-C51F5E1A45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8360</Words>
  <Characters>47657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cjsteven@ualberta.ca</dc:creator>
  <cp:keywords/>
  <dc:description/>
  <cp:lastModifiedBy>Cassie Stevenson</cp:lastModifiedBy>
  <cp:revision>2</cp:revision>
  <dcterms:created xsi:type="dcterms:W3CDTF">2024-08-08T05:08:00Z</dcterms:created>
  <dcterms:modified xsi:type="dcterms:W3CDTF">2024-08-08T05:08:00Z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0x010100ED3644359B8A7E49A1A37FDBF06C2C1F</vt:lpwstr>
  </property>
</Properties>
</file>